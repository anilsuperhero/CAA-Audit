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834" w:rsidRDefault="00D57081" w:rsidP="00687834">
      <w:pPr>
        <w:jc w:val="center"/>
      </w:pPr>
      <w:r>
        <w:rPr>
          <w:noProof/>
        </w:rPr>
      </w:r>
      <w:r>
        <w:rPr>
          <w:noProof/>
        </w:rPr>
        <w:pict>
          <v:group id="Group 1" o:spid="_x0000_s1026" style="width:180.9pt;height:28.8pt;mso-position-horizontal-relative:char;mso-position-vertical-relative:line" coordsize="22978,36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">
            <v:rect id="Rectangle 2" o:spid="_x0000_s1027" style="position:absolute;width:22978;height:36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fr8MA&#10;AADaAAAADwAAAGRycy9kb3ducmV2LnhtbESPT2sCMRTE74LfITzBm2ZbrMpqFK1Y7En8Q8+vm+fu&#10;0s3LkkR3209vCoLHYWZ+w8yXranEjZwvLSt4GSYgiDOrS84VnE/bwRSED8gaK8uk4Jc8LBfdzhxT&#10;bRs+0O0YchEh7FNUUIRQp1L6rCCDfmhr4uhdrDMYonS51A6bCDeVfE2SsTRYclwosKb3grKf49Uo&#10;2Ncf61FJbrq9br4+v8/NZnJo/pTq99rVDESgNjzDj/ZOK3iD/yvx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wfr8MAAADaAAAADwAAAAAAAAAAAAAAAACYAgAAZHJzL2Rv&#10;d25yZXYueG1sUEsFBgAAAAAEAAQA9QAAAIgDAAAAAA==&#10;" stroked="f" strokeweight="1pt">
              <v:fill opacity="0"/>
              <v:stroke miterlimit="4"/>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image" style="position:absolute;width:22978;height:36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lOuHAAAAA2gAAAA8AAABkcnMvZG93bnJldi54bWxEj0FrAjEUhO8F/0N4BW81WxEpq9mltBSl&#10;t1q9PzbPzWLysibRXf31TaHQ4zAz3zDrenRWXCnEzrOC51kBgrjxuuNWwf774+kFREzIGq1nUnCj&#10;CHU1eVhjqf3AX3TdpVZkCMcSFZiU+lLK2BhyGGe+J87e0QeHKcvQSh1wyHBn5bwoltJhx3nBYE9v&#10;hprT7uIUoA1NGrC7n9/NcX8YrVxsPqVS08fxdQUi0Zj+w3/trVawhN8r+QbI6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iU64cAAAADaAAAADwAAAAAAAAAAAAAAAACfAgAA&#10;ZHJzL2Rvd25yZXYueG1sUEsFBgAAAAAEAAQA9wAAAIwDAAAAAA==&#10;" strokeweight="1pt">
              <v:fill opacity="0"/>
              <v:stroke miterlimit="4"/>
              <v:imagedata r:id="rId6" o:title="image"/>
              <v:path arrowok="t"/>
            </v:shape>
            <w10:wrap type="none"/>
            <w10:anchorlock/>
          </v:group>
        </w:pict>
      </w:r>
    </w:p>
    <w:p w:rsidR="00687834" w:rsidRDefault="00687834" w:rsidP="00687834">
      <w:pPr>
        <w:jc w:val="center"/>
      </w:pPr>
    </w:p>
    <w:p w:rsidR="00687834" w:rsidRDefault="00687834" w:rsidP="00687834">
      <w:pPr>
        <w:jc w:val="center"/>
      </w:pPr>
    </w:p>
    <w:p w:rsidR="00687834" w:rsidRDefault="00687834" w:rsidP="00687834">
      <w:pPr>
        <w:pBdr>
          <w:top w:val="nil"/>
          <w:left w:val="nil"/>
          <w:bottom w:val="nil"/>
          <w:right w:val="nil"/>
          <w:between w:val="nil"/>
        </w:pBdr>
        <w:spacing w:after="200" w:line="276" w:lineRule="auto"/>
        <w:ind w:left="2" w:hanging="4"/>
        <w:jc w:val="center"/>
        <w:rPr>
          <w:rFonts w:ascii="Helvetica Neue" w:eastAsia="Helvetica Neue" w:hAnsi="Helvetica Neue" w:cs="Helvetica Neue"/>
          <w:b/>
          <w:sz w:val="24"/>
          <w:szCs w:val="24"/>
        </w:rPr>
      </w:pPr>
      <w:r>
        <w:rPr>
          <w:rFonts w:ascii="Helvetica Neue" w:eastAsia="Helvetica Neue" w:hAnsi="Helvetica Neue" w:cs="Helvetica Neue"/>
          <w:b/>
          <w:sz w:val="44"/>
          <w:szCs w:val="44"/>
        </w:rPr>
        <w:t>Software Requirements Specification</w:t>
      </w:r>
      <w:r>
        <w:rPr>
          <w:rFonts w:ascii="Helvetica Neue" w:eastAsia="Helvetica Neue" w:hAnsi="Helvetica Neue" w:cs="Helvetica Neue"/>
          <w:b/>
        </w:rPr>
        <w:br/>
      </w:r>
      <w:r w:rsidRPr="00687834">
        <w:rPr>
          <w:rFonts w:ascii="Helvetica Neue" w:hAnsi="Helvetica Neue"/>
          <w:b/>
          <w:sz w:val="44"/>
        </w:rPr>
        <w:t xml:space="preserve">Version </w:t>
      </w:r>
      <w:ins w:id="0" w:author="Windows User" w:date="2021-04-30T16:41:00Z">
        <w:r w:rsidR="001F130E">
          <w:rPr>
            <w:rFonts w:ascii="Helvetica Neue" w:hAnsi="Helvetica Neue"/>
            <w:b/>
            <w:sz w:val="44"/>
          </w:rPr>
          <w:t>3</w:t>
        </w:r>
      </w:ins>
      <w:del w:id="1" w:author="Windows User" w:date="2021-04-28T15:59:00Z">
        <w:r w:rsidRPr="00687834" w:rsidDel="00162820">
          <w:rPr>
            <w:rFonts w:ascii="Helvetica Neue" w:hAnsi="Helvetica Neue"/>
            <w:b/>
            <w:sz w:val="44"/>
          </w:rPr>
          <w:delText>1</w:delText>
        </w:r>
      </w:del>
      <w:r w:rsidRPr="00687834">
        <w:rPr>
          <w:rFonts w:ascii="Helvetica Neue" w:hAnsi="Helvetica Neue"/>
          <w:b/>
          <w:sz w:val="44"/>
        </w:rPr>
        <w:t>.0</w:t>
      </w:r>
    </w:p>
    <w:p w:rsidR="00687834" w:rsidRDefault="00472A13" w:rsidP="00687834">
      <w:pPr>
        <w:pBdr>
          <w:top w:val="nil"/>
          <w:left w:val="nil"/>
          <w:bottom w:val="nil"/>
          <w:right w:val="nil"/>
          <w:between w:val="nil"/>
        </w:pBdr>
        <w:spacing w:after="200" w:line="276" w:lineRule="auto"/>
        <w:ind w:hanging="2"/>
        <w:jc w:val="center"/>
        <w:rPr>
          <w:rFonts w:ascii="Helvetica Neue" w:eastAsia="Helvetica Neue" w:hAnsi="Helvetica Neue" w:cs="Helvetica Neue"/>
          <w:b/>
        </w:rPr>
      </w:pPr>
      <w:r>
        <w:rPr>
          <w:rFonts w:ascii="Helvetica Neue" w:eastAsia="Helvetica Neue" w:hAnsi="Helvetica Neue" w:cs="Helvetica Neue"/>
          <w:b/>
          <w:sz w:val="24"/>
          <w:szCs w:val="24"/>
        </w:rPr>
        <w:t>21</w:t>
      </w:r>
      <w:r w:rsidRPr="00A249BD">
        <w:rPr>
          <w:rFonts w:ascii="Helvetica Neue" w:eastAsia="Helvetica Neue" w:hAnsi="Helvetica Neue" w:cs="Helvetica Neue"/>
          <w:b/>
          <w:sz w:val="24"/>
          <w:szCs w:val="24"/>
          <w:vertAlign w:val="superscript"/>
        </w:rPr>
        <w:t>th</w:t>
      </w:r>
      <w:r w:rsidR="00687834">
        <w:rPr>
          <w:rFonts w:ascii="Helvetica Neue" w:eastAsia="Helvetica Neue" w:hAnsi="Helvetica Neue" w:cs="Helvetica Neue"/>
          <w:b/>
          <w:sz w:val="24"/>
          <w:szCs w:val="24"/>
        </w:rPr>
        <w:t>, April 2021</w:t>
      </w:r>
      <w:r w:rsidR="00687834">
        <w:rPr>
          <w:rFonts w:ascii="Helvetica Neue" w:eastAsia="Helvetica Neue" w:hAnsi="Helvetica Neue" w:cs="Helvetica Neue"/>
          <w:b/>
          <w:sz w:val="24"/>
          <w:szCs w:val="24"/>
        </w:rPr>
        <w:br/>
      </w:r>
      <w:r w:rsidR="004A3E84">
        <w:t xml:space="preserve">Audit Company Website Application </w:t>
      </w:r>
    </w:p>
    <w:tbl>
      <w:tblPr>
        <w:tblW w:w="0" w:type="auto"/>
        <w:jc w:val="center"/>
        <w:tblInd w:w="216" w:type="dxa"/>
        <w:shd w:val="clear" w:color="auto" w:fill="CED7E7"/>
        <w:tblLayout w:type="fixed"/>
        <w:tblLook w:val="0000"/>
      </w:tblPr>
      <w:tblGrid>
        <w:gridCol w:w="1663"/>
        <w:gridCol w:w="346"/>
        <w:gridCol w:w="6451"/>
      </w:tblGrid>
      <w:tr w:rsidR="00687834" w:rsidTr="003843AA">
        <w:trPr>
          <w:cantSplit/>
          <w:trHeight w:val="29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87834" w:rsidRDefault="009F575F" w:rsidP="003843AA">
            <w:r>
              <w:t>Written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87834" w:rsidRDefault="00687834"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87834" w:rsidRDefault="007F4B81" w:rsidP="00E26745">
            <w:pPr>
              <w:rPr>
                <w:sz w:val="24"/>
                <w:szCs w:val="24"/>
              </w:rPr>
            </w:pPr>
            <w:r>
              <w:t xml:space="preserve">Pankaj Gupta (Version 1.0) </w:t>
            </w:r>
            <w:r w:rsidR="00E26745">
              <w:t>21</w:t>
            </w:r>
            <w:r w:rsidR="00E26745" w:rsidRPr="00A249BD">
              <w:rPr>
                <w:vertAlign w:val="superscript"/>
              </w:rPr>
              <w:t>th</w:t>
            </w:r>
            <w:r w:rsidR="00E26745">
              <w:t xml:space="preserve"> April2021</w:t>
            </w:r>
          </w:p>
        </w:tc>
      </w:tr>
      <w:tr w:rsidR="00687834" w:rsidTr="003843AA">
        <w:trPr>
          <w:cantSplit/>
          <w:trHeight w:val="29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87834" w:rsidRDefault="00687834" w:rsidP="003843AA">
            <w:r>
              <w:t>Reviewed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87834" w:rsidRDefault="00687834"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87834" w:rsidRPr="00211AAC" w:rsidRDefault="00D005A3" w:rsidP="00CF2854">
            <w:r>
              <w:t>Priyank Sharma</w:t>
            </w:r>
            <w:r w:rsidR="001E0639">
              <w:t xml:space="preserve"> (Version 1.0) 21</w:t>
            </w:r>
            <w:r w:rsidR="001E0639" w:rsidRPr="00A249BD">
              <w:rPr>
                <w:vertAlign w:val="superscript"/>
              </w:rPr>
              <w:t>th</w:t>
            </w:r>
            <w:r w:rsidR="001E0639">
              <w:t xml:space="preserve"> April 2021</w:t>
            </w:r>
          </w:p>
        </w:tc>
      </w:tr>
      <w:tr w:rsidR="005C685F" w:rsidTr="003843AA">
        <w:trPr>
          <w:cantSplit/>
          <w:trHeight w:val="25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685F" w:rsidRDefault="005C685F" w:rsidP="003843AA">
            <w:r>
              <w:t>Revised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685F" w:rsidRDefault="005C685F"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685F" w:rsidRPr="00211AAC" w:rsidRDefault="00205D0D" w:rsidP="003843AA">
            <w:ins w:id="2" w:author="Windows User" w:date="2021-04-28T15:59:00Z">
              <w:r>
                <w:t>Pankaj Gupta (Version 2</w:t>
              </w:r>
              <w:r w:rsidR="005C685F">
                <w:t xml:space="preserve">.0) </w:t>
              </w:r>
              <w:r w:rsidR="00403CA7">
                <w:t>28</w:t>
              </w:r>
              <w:r w:rsidR="005C685F" w:rsidRPr="00A249BD">
                <w:rPr>
                  <w:vertAlign w:val="superscript"/>
                </w:rPr>
                <w:t>th</w:t>
              </w:r>
              <w:r w:rsidR="005C685F">
                <w:t xml:space="preserve"> April2021</w:t>
              </w:r>
            </w:ins>
          </w:p>
        </w:tc>
      </w:tr>
      <w:tr w:rsidR="005C685F" w:rsidTr="003843AA">
        <w:trPr>
          <w:cantSplit/>
          <w:trHeight w:val="25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685F" w:rsidRDefault="005C685F" w:rsidP="003843AA">
            <w:r>
              <w:t>Reviewed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685F" w:rsidRDefault="005C685F"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C685F" w:rsidRPr="00211AAC" w:rsidRDefault="005C685F" w:rsidP="003843AA">
            <w:ins w:id="3" w:author="Windows User" w:date="2021-04-28T15:59:00Z">
              <w:r>
                <w:t>Priyank Sharma</w:t>
              </w:r>
              <w:r w:rsidR="00205D0D">
                <w:t xml:space="preserve"> (Version 2</w:t>
              </w:r>
              <w:r w:rsidR="00651FBE">
                <w:t>.0) 28</w:t>
              </w:r>
              <w:r w:rsidRPr="00A249BD">
                <w:rPr>
                  <w:vertAlign w:val="superscript"/>
                </w:rPr>
                <w:t>th</w:t>
              </w:r>
              <w:r>
                <w:t xml:space="preserve"> April 2021</w:t>
              </w:r>
            </w:ins>
          </w:p>
        </w:tc>
      </w:tr>
      <w:tr w:rsidR="00A6190B" w:rsidTr="003843AA">
        <w:trPr>
          <w:cantSplit/>
          <w:trHeight w:val="25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r>
              <w:t>Revised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ins w:id="4" w:author="Windows User" w:date="2021-04-30T16:42:00Z">
              <w:r>
                <w:t>Pankaj Gupta (Version 3</w:t>
              </w:r>
              <w:r>
                <w:t xml:space="preserve">.0) </w:t>
              </w:r>
              <w:r>
                <w:t>30</w:t>
              </w:r>
              <w:r w:rsidRPr="00A249BD">
                <w:rPr>
                  <w:vertAlign w:val="superscript"/>
                </w:rPr>
                <w:t>th</w:t>
              </w:r>
              <w:r>
                <w:t xml:space="preserve"> April</w:t>
              </w:r>
              <w:r>
                <w:t xml:space="preserve"> </w:t>
              </w:r>
              <w:r>
                <w:t>2021</w:t>
              </w:r>
            </w:ins>
          </w:p>
        </w:tc>
      </w:tr>
      <w:tr w:rsidR="00A6190B" w:rsidTr="003843AA">
        <w:trPr>
          <w:cantSplit/>
          <w:trHeight w:val="25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646D7B">
            <w:r>
              <w:t>Reviewed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ins w:id="5" w:author="Windows User" w:date="2021-04-30T16:42:00Z">
              <w:r>
                <w:t>Priyank Sharma</w:t>
              </w:r>
              <w:r>
                <w:t xml:space="preserve"> (Version 3.0) 30</w:t>
              </w:r>
              <w:r w:rsidRPr="00A249BD">
                <w:rPr>
                  <w:vertAlign w:val="superscript"/>
                </w:rPr>
                <w:t>th</w:t>
              </w:r>
              <w:r>
                <w:t xml:space="preserve"> April 2021</w:t>
              </w:r>
            </w:ins>
          </w:p>
        </w:tc>
      </w:tr>
      <w:tr w:rsidR="00A6190B" w:rsidTr="003843AA">
        <w:trPr>
          <w:cantSplit/>
          <w:trHeight w:val="25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646D7B">
            <w:r>
              <w:t>Revised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tc>
      </w:tr>
      <w:tr w:rsidR="00A6190B" w:rsidTr="003843AA">
        <w:trPr>
          <w:cantSplit/>
          <w:trHeight w:val="25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r>
              <w:t>Reviewed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tc>
      </w:tr>
      <w:tr w:rsidR="00A6190B" w:rsidTr="003843AA">
        <w:trPr>
          <w:cantSplit/>
          <w:trHeight w:val="250"/>
          <w:jc w:val="center"/>
        </w:trPr>
        <w:tc>
          <w:tcPr>
            <w:tcW w:w="16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r>
              <w:t>Released by</w:t>
            </w:r>
          </w:p>
        </w:tc>
        <w:tc>
          <w:tcPr>
            <w:tcW w:w="3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r>
              <w:t>:</w:t>
            </w:r>
          </w:p>
        </w:tc>
        <w:tc>
          <w:tcPr>
            <w:tcW w:w="6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190B" w:rsidRDefault="00A6190B" w:rsidP="003843AA"/>
        </w:tc>
      </w:tr>
    </w:tbl>
    <w:p w:rsidR="00687834" w:rsidRDefault="00687834" w:rsidP="00687834">
      <w:pPr>
        <w:ind w:left="1800"/>
      </w:pPr>
    </w:p>
    <w:p w:rsidR="00687834" w:rsidRDefault="00687834"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rsidP="00687834">
      <w:pPr>
        <w:tabs>
          <w:tab w:val="left" w:pos="3482"/>
        </w:tabs>
        <w:jc w:val="center"/>
      </w:pPr>
    </w:p>
    <w:p w:rsidR="00480231" w:rsidRDefault="00480231">
      <w:pPr>
        <w:pStyle w:val="TOCHeading"/>
      </w:pPr>
    </w:p>
    <w:sdt>
      <w:sdtPr>
        <w:rPr>
          <w:rFonts w:ascii="Calibri" w:eastAsia="Calibri" w:hAnsi="Calibri" w:cs="Calibri"/>
          <w:b w:val="0"/>
          <w:bCs w:val="0"/>
          <w:kern w:val="0"/>
          <w:sz w:val="22"/>
          <w:szCs w:val="22"/>
        </w:rPr>
        <w:id w:val="-660922095"/>
        <w:docPartObj>
          <w:docPartGallery w:val="Table of Contents"/>
          <w:docPartUnique/>
        </w:docPartObj>
      </w:sdtPr>
      <w:sdtEndPr>
        <w:rPr>
          <w:noProof/>
        </w:rPr>
      </w:sdtEndPr>
      <w:sdtContent>
        <w:p w:rsidR="00480231" w:rsidRDefault="00480231">
          <w:pPr>
            <w:pStyle w:val="TOCHeading"/>
          </w:pPr>
          <w:r>
            <w:t>Contents</w:t>
          </w:r>
        </w:p>
        <w:bookmarkStart w:id="6" w:name="_GoBack"/>
        <w:bookmarkEnd w:id="6"/>
        <w:p w:rsidR="005A29B0" w:rsidRDefault="00D57081">
          <w:pPr>
            <w:pStyle w:val="TOC1"/>
            <w:tabs>
              <w:tab w:val="right" w:leader="dot" w:pos="9350"/>
            </w:tabs>
            <w:rPr>
              <w:rFonts w:asciiTheme="minorHAnsi" w:eastAsiaTheme="minorEastAsia" w:hAnsiTheme="minorHAnsi" w:cstheme="minorBidi"/>
              <w:noProof/>
              <w:color w:val="auto"/>
            </w:rPr>
          </w:pPr>
          <w:r w:rsidRPr="00D57081">
            <w:fldChar w:fldCharType="begin"/>
          </w:r>
          <w:r w:rsidR="00480231">
            <w:instrText xml:space="preserve"> TOC \o "1-3" \h \z \u </w:instrText>
          </w:r>
          <w:r w:rsidRPr="00D57081">
            <w:fldChar w:fldCharType="separate"/>
          </w:r>
          <w:hyperlink w:anchor="_Toc69979897" w:history="1">
            <w:r w:rsidR="005A29B0" w:rsidRPr="00354935">
              <w:rPr>
                <w:rStyle w:val="Hyperlink"/>
                <w:rFonts w:eastAsia="Arial Unicode MS" w:cs="Arial Unicode MS"/>
                <w:noProof/>
              </w:rPr>
              <w:t>Introduction</w:t>
            </w:r>
            <w:r w:rsidR="005A29B0">
              <w:rPr>
                <w:noProof/>
                <w:webHidden/>
              </w:rPr>
              <w:tab/>
            </w:r>
            <w:r>
              <w:rPr>
                <w:noProof/>
                <w:webHidden/>
              </w:rPr>
              <w:fldChar w:fldCharType="begin"/>
            </w:r>
            <w:r w:rsidR="005A29B0">
              <w:rPr>
                <w:noProof/>
                <w:webHidden/>
              </w:rPr>
              <w:instrText xml:space="preserve"> PAGEREF _Toc69979897 \h </w:instrText>
            </w:r>
            <w:r>
              <w:rPr>
                <w:noProof/>
                <w:webHidden/>
              </w:rPr>
            </w:r>
            <w:r>
              <w:rPr>
                <w:noProof/>
                <w:webHidden/>
              </w:rPr>
              <w:fldChar w:fldCharType="separate"/>
            </w:r>
            <w:r w:rsidR="005A29B0">
              <w:rPr>
                <w:noProof/>
                <w:webHidden/>
              </w:rPr>
              <w:t>3</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898" w:history="1">
            <w:r w:rsidR="005A29B0" w:rsidRPr="00354935">
              <w:rPr>
                <w:rStyle w:val="Hyperlink"/>
                <w:noProof/>
              </w:rPr>
              <w:t>Purpose</w:t>
            </w:r>
            <w:r w:rsidR="005A29B0">
              <w:rPr>
                <w:noProof/>
                <w:webHidden/>
              </w:rPr>
              <w:tab/>
            </w:r>
            <w:r>
              <w:rPr>
                <w:noProof/>
                <w:webHidden/>
              </w:rPr>
              <w:fldChar w:fldCharType="begin"/>
            </w:r>
            <w:r w:rsidR="005A29B0">
              <w:rPr>
                <w:noProof/>
                <w:webHidden/>
              </w:rPr>
              <w:instrText xml:space="preserve"> PAGEREF _Toc69979898 \h </w:instrText>
            </w:r>
            <w:r>
              <w:rPr>
                <w:noProof/>
                <w:webHidden/>
              </w:rPr>
            </w:r>
            <w:r>
              <w:rPr>
                <w:noProof/>
                <w:webHidden/>
              </w:rPr>
              <w:fldChar w:fldCharType="separate"/>
            </w:r>
            <w:r w:rsidR="005A29B0">
              <w:rPr>
                <w:noProof/>
                <w:webHidden/>
              </w:rPr>
              <w:t>3</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899" w:history="1">
            <w:r w:rsidR="005A29B0" w:rsidRPr="00354935">
              <w:rPr>
                <w:rStyle w:val="Hyperlink"/>
                <w:noProof/>
              </w:rPr>
              <w:t>Scope of the project</w:t>
            </w:r>
            <w:r w:rsidR="005A29B0">
              <w:rPr>
                <w:noProof/>
                <w:webHidden/>
              </w:rPr>
              <w:tab/>
            </w:r>
            <w:r>
              <w:rPr>
                <w:noProof/>
                <w:webHidden/>
              </w:rPr>
              <w:fldChar w:fldCharType="begin"/>
            </w:r>
            <w:r w:rsidR="005A29B0">
              <w:rPr>
                <w:noProof/>
                <w:webHidden/>
              </w:rPr>
              <w:instrText xml:space="preserve"> PAGEREF _Toc69979899 \h </w:instrText>
            </w:r>
            <w:r>
              <w:rPr>
                <w:noProof/>
                <w:webHidden/>
              </w:rPr>
            </w:r>
            <w:r>
              <w:rPr>
                <w:noProof/>
                <w:webHidden/>
              </w:rPr>
              <w:fldChar w:fldCharType="separate"/>
            </w:r>
            <w:r w:rsidR="005A29B0">
              <w:rPr>
                <w:noProof/>
                <w:webHidden/>
              </w:rPr>
              <w:t>3</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00" w:history="1">
            <w:r w:rsidR="005A29B0" w:rsidRPr="00354935">
              <w:rPr>
                <w:rStyle w:val="Hyperlink"/>
                <w:noProof/>
              </w:rPr>
              <w:t>Glossary</w:t>
            </w:r>
            <w:r w:rsidR="005A29B0">
              <w:rPr>
                <w:noProof/>
                <w:webHidden/>
              </w:rPr>
              <w:tab/>
            </w:r>
            <w:r>
              <w:rPr>
                <w:noProof/>
                <w:webHidden/>
              </w:rPr>
              <w:fldChar w:fldCharType="begin"/>
            </w:r>
            <w:r w:rsidR="005A29B0">
              <w:rPr>
                <w:noProof/>
                <w:webHidden/>
              </w:rPr>
              <w:instrText xml:space="preserve"> PAGEREF _Toc69979900 \h </w:instrText>
            </w:r>
            <w:r>
              <w:rPr>
                <w:noProof/>
                <w:webHidden/>
              </w:rPr>
            </w:r>
            <w:r>
              <w:rPr>
                <w:noProof/>
                <w:webHidden/>
              </w:rPr>
              <w:fldChar w:fldCharType="separate"/>
            </w:r>
            <w:r w:rsidR="005A29B0">
              <w:rPr>
                <w:noProof/>
                <w:webHidden/>
              </w:rPr>
              <w:t>3</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01" w:history="1">
            <w:r w:rsidR="005A29B0" w:rsidRPr="00354935">
              <w:rPr>
                <w:rStyle w:val="Hyperlink"/>
                <w:noProof/>
              </w:rPr>
              <w:t>Overview of the document</w:t>
            </w:r>
            <w:r w:rsidR="005A29B0">
              <w:rPr>
                <w:noProof/>
                <w:webHidden/>
              </w:rPr>
              <w:tab/>
            </w:r>
            <w:r>
              <w:rPr>
                <w:noProof/>
                <w:webHidden/>
              </w:rPr>
              <w:fldChar w:fldCharType="begin"/>
            </w:r>
            <w:r w:rsidR="005A29B0">
              <w:rPr>
                <w:noProof/>
                <w:webHidden/>
              </w:rPr>
              <w:instrText xml:space="preserve"> PAGEREF _Toc69979901 \h </w:instrText>
            </w:r>
            <w:r>
              <w:rPr>
                <w:noProof/>
                <w:webHidden/>
              </w:rPr>
            </w:r>
            <w:r>
              <w:rPr>
                <w:noProof/>
                <w:webHidden/>
              </w:rPr>
              <w:fldChar w:fldCharType="separate"/>
            </w:r>
            <w:r w:rsidR="005A29B0">
              <w:rPr>
                <w:noProof/>
                <w:webHidden/>
              </w:rPr>
              <w:t>4</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02" w:history="1">
            <w:r w:rsidR="005A29B0" w:rsidRPr="00354935">
              <w:rPr>
                <w:rStyle w:val="Hyperlink"/>
                <w:rFonts w:eastAsia="Arial Unicode MS" w:cs="Arial Unicode MS"/>
                <w:noProof/>
              </w:rPr>
              <w:t>Overall Description</w:t>
            </w:r>
            <w:r w:rsidR="005A29B0">
              <w:rPr>
                <w:noProof/>
                <w:webHidden/>
              </w:rPr>
              <w:tab/>
            </w:r>
            <w:r>
              <w:rPr>
                <w:noProof/>
                <w:webHidden/>
              </w:rPr>
              <w:fldChar w:fldCharType="begin"/>
            </w:r>
            <w:r w:rsidR="005A29B0">
              <w:rPr>
                <w:noProof/>
                <w:webHidden/>
              </w:rPr>
              <w:instrText xml:space="preserve"> PAGEREF _Toc69979902 \h </w:instrText>
            </w:r>
            <w:r>
              <w:rPr>
                <w:noProof/>
                <w:webHidden/>
              </w:rPr>
            </w:r>
            <w:r>
              <w:rPr>
                <w:noProof/>
                <w:webHidden/>
              </w:rPr>
              <w:fldChar w:fldCharType="separate"/>
            </w:r>
            <w:r w:rsidR="005A29B0">
              <w:rPr>
                <w:noProof/>
                <w:webHidden/>
              </w:rPr>
              <w:t>4</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03" w:history="1">
            <w:r w:rsidR="005A29B0" w:rsidRPr="00354935">
              <w:rPr>
                <w:rStyle w:val="Hyperlink"/>
                <w:rFonts w:eastAsia="Arial Unicode MS" w:cs="Arial Unicode MS"/>
                <w:noProof/>
              </w:rPr>
              <w:t>Platform:</w:t>
            </w:r>
            <w:r w:rsidR="005A29B0">
              <w:rPr>
                <w:noProof/>
                <w:webHidden/>
              </w:rPr>
              <w:tab/>
            </w:r>
            <w:r>
              <w:rPr>
                <w:noProof/>
                <w:webHidden/>
              </w:rPr>
              <w:fldChar w:fldCharType="begin"/>
            </w:r>
            <w:r w:rsidR="005A29B0">
              <w:rPr>
                <w:noProof/>
                <w:webHidden/>
              </w:rPr>
              <w:instrText xml:space="preserve"> PAGEREF _Toc69979903 \h </w:instrText>
            </w:r>
            <w:r>
              <w:rPr>
                <w:noProof/>
                <w:webHidden/>
              </w:rPr>
            </w:r>
            <w:r>
              <w:rPr>
                <w:noProof/>
                <w:webHidden/>
              </w:rPr>
              <w:fldChar w:fldCharType="separate"/>
            </w:r>
            <w:r w:rsidR="005A29B0">
              <w:rPr>
                <w:noProof/>
                <w:webHidden/>
              </w:rPr>
              <w:t>4</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04" w:history="1">
            <w:r w:rsidR="005A29B0" w:rsidRPr="00354935">
              <w:rPr>
                <w:rStyle w:val="Hyperlink"/>
                <w:rFonts w:eastAsia="Arial Unicode MS" w:cs="Arial Unicode MS"/>
                <w:noProof/>
              </w:rPr>
              <w:t>Functional Requirement Specification</w:t>
            </w:r>
            <w:r w:rsidR="005A29B0">
              <w:rPr>
                <w:noProof/>
                <w:webHidden/>
              </w:rPr>
              <w:tab/>
            </w:r>
            <w:r>
              <w:rPr>
                <w:noProof/>
                <w:webHidden/>
              </w:rPr>
              <w:fldChar w:fldCharType="begin"/>
            </w:r>
            <w:r w:rsidR="005A29B0">
              <w:rPr>
                <w:noProof/>
                <w:webHidden/>
              </w:rPr>
              <w:instrText xml:space="preserve"> PAGEREF _Toc69979904 \h </w:instrText>
            </w:r>
            <w:r>
              <w:rPr>
                <w:noProof/>
                <w:webHidden/>
              </w:rPr>
            </w:r>
            <w:r>
              <w:rPr>
                <w:noProof/>
                <w:webHidden/>
              </w:rPr>
              <w:fldChar w:fldCharType="separate"/>
            </w:r>
            <w:r w:rsidR="005A29B0">
              <w:rPr>
                <w:noProof/>
                <w:webHidden/>
              </w:rPr>
              <w:t>4</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05" w:history="1">
            <w:r w:rsidR="005A29B0" w:rsidRPr="00354935">
              <w:rPr>
                <w:rStyle w:val="Hyperlink"/>
                <w:rFonts w:eastAsia="Arial Unicode MS" w:cs="Arial Unicode MS"/>
                <w:noProof/>
              </w:rPr>
              <w:t>Client / Company Functionality: Website</w:t>
            </w:r>
            <w:r w:rsidR="005A29B0">
              <w:rPr>
                <w:noProof/>
                <w:webHidden/>
              </w:rPr>
              <w:tab/>
            </w:r>
            <w:r>
              <w:rPr>
                <w:noProof/>
                <w:webHidden/>
              </w:rPr>
              <w:fldChar w:fldCharType="begin"/>
            </w:r>
            <w:r w:rsidR="005A29B0">
              <w:rPr>
                <w:noProof/>
                <w:webHidden/>
              </w:rPr>
              <w:instrText xml:space="preserve"> PAGEREF _Toc69979905 \h </w:instrText>
            </w:r>
            <w:r>
              <w:rPr>
                <w:noProof/>
                <w:webHidden/>
              </w:rPr>
            </w:r>
            <w:r>
              <w:rPr>
                <w:noProof/>
                <w:webHidden/>
              </w:rPr>
              <w:fldChar w:fldCharType="separate"/>
            </w:r>
            <w:r w:rsidR="005A29B0">
              <w:rPr>
                <w:noProof/>
                <w:webHidden/>
              </w:rPr>
              <w:t>5</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06" w:history="1">
            <w:r w:rsidR="005A29B0" w:rsidRPr="00354935">
              <w:rPr>
                <w:rStyle w:val="Hyperlink"/>
                <w:rFonts w:eastAsia="Arial Unicode MS" w:cs="Arial Unicode MS"/>
                <w:noProof/>
              </w:rPr>
              <w:t>Feature 1: Login</w:t>
            </w:r>
            <w:r w:rsidR="005A29B0">
              <w:rPr>
                <w:noProof/>
                <w:webHidden/>
              </w:rPr>
              <w:tab/>
            </w:r>
            <w:r>
              <w:rPr>
                <w:noProof/>
                <w:webHidden/>
              </w:rPr>
              <w:fldChar w:fldCharType="begin"/>
            </w:r>
            <w:r w:rsidR="005A29B0">
              <w:rPr>
                <w:noProof/>
                <w:webHidden/>
              </w:rPr>
              <w:instrText xml:space="preserve"> PAGEREF _Toc69979906 \h </w:instrText>
            </w:r>
            <w:r>
              <w:rPr>
                <w:noProof/>
                <w:webHidden/>
              </w:rPr>
            </w:r>
            <w:r>
              <w:rPr>
                <w:noProof/>
                <w:webHidden/>
              </w:rPr>
              <w:fldChar w:fldCharType="separate"/>
            </w:r>
            <w:r w:rsidR="005A29B0">
              <w:rPr>
                <w:noProof/>
                <w:webHidden/>
              </w:rPr>
              <w:t>5</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07" w:history="1">
            <w:r w:rsidR="005A29B0" w:rsidRPr="00354935">
              <w:rPr>
                <w:rStyle w:val="Hyperlink"/>
                <w:rFonts w:eastAsia="Arial Unicode MS" w:cs="Arial Unicode MS"/>
                <w:noProof/>
              </w:rPr>
              <w:t>Feature 2: Forgot password</w:t>
            </w:r>
            <w:r w:rsidR="005A29B0">
              <w:rPr>
                <w:noProof/>
                <w:webHidden/>
              </w:rPr>
              <w:tab/>
            </w:r>
            <w:r>
              <w:rPr>
                <w:noProof/>
                <w:webHidden/>
              </w:rPr>
              <w:fldChar w:fldCharType="begin"/>
            </w:r>
            <w:r w:rsidR="005A29B0">
              <w:rPr>
                <w:noProof/>
                <w:webHidden/>
              </w:rPr>
              <w:instrText xml:space="preserve"> PAGEREF _Toc69979907 \h </w:instrText>
            </w:r>
            <w:r>
              <w:rPr>
                <w:noProof/>
                <w:webHidden/>
              </w:rPr>
            </w:r>
            <w:r>
              <w:rPr>
                <w:noProof/>
                <w:webHidden/>
              </w:rPr>
              <w:fldChar w:fldCharType="separate"/>
            </w:r>
            <w:r w:rsidR="005A29B0">
              <w:rPr>
                <w:noProof/>
                <w:webHidden/>
              </w:rPr>
              <w:t>5</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08" w:history="1">
            <w:r w:rsidR="005A29B0" w:rsidRPr="00354935">
              <w:rPr>
                <w:rStyle w:val="Hyperlink"/>
                <w:rFonts w:eastAsia="Arial Unicode MS" w:cs="Arial Unicode MS"/>
                <w:noProof/>
              </w:rPr>
              <w:t>Feature 3: Dashboard</w:t>
            </w:r>
            <w:r w:rsidR="005A29B0">
              <w:rPr>
                <w:noProof/>
                <w:webHidden/>
              </w:rPr>
              <w:tab/>
            </w:r>
            <w:r>
              <w:rPr>
                <w:noProof/>
                <w:webHidden/>
              </w:rPr>
              <w:fldChar w:fldCharType="begin"/>
            </w:r>
            <w:r w:rsidR="005A29B0">
              <w:rPr>
                <w:noProof/>
                <w:webHidden/>
              </w:rPr>
              <w:instrText xml:space="preserve"> PAGEREF _Toc69979908 \h </w:instrText>
            </w:r>
            <w:r>
              <w:rPr>
                <w:noProof/>
                <w:webHidden/>
              </w:rPr>
            </w:r>
            <w:r>
              <w:rPr>
                <w:noProof/>
                <w:webHidden/>
              </w:rPr>
              <w:fldChar w:fldCharType="separate"/>
            </w:r>
            <w:r w:rsidR="005A29B0">
              <w:rPr>
                <w:noProof/>
                <w:webHidden/>
              </w:rPr>
              <w:t>5</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09" w:history="1">
            <w:r w:rsidR="005A29B0" w:rsidRPr="00354935">
              <w:rPr>
                <w:rStyle w:val="Hyperlink"/>
                <w:rFonts w:eastAsia="Arial Unicode MS" w:cs="Arial Unicode MS"/>
                <w:noProof/>
              </w:rPr>
              <w:t>Feature 4: Audit Requests</w:t>
            </w:r>
            <w:r w:rsidR="005A29B0">
              <w:rPr>
                <w:noProof/>
                <w:webHidden/>
              </w:rPr>
              <w:tab/>
            </w:r>
            <w:r>
              <w:rPr>
                <w:noProof/>
                <w:webHidden/>
              </w:rPr>
              <w:fldChar w:fldCharType="begin"/>
            </w:r>
            <w:r w:rsidR="005A29B0">
              <w:rPr>
                <w:noProof/>
                <w:webHidden/>
              </w:rPr>
              <w:instrText xml:space="preserve"> PAGEREF _Toc69979909 \h </w:instrText>
            </w:r>
            <w:r>
              <w:rPr>
                <w:noProof/>
                <w:webHidden/>
              </w:rPr>
            </w:r>
            <w:r>
              <w:rPr>
                <w:noProof/>
                <w:webHidden/>
              </w:rPr>
              <w:fldChar w:fldCharType="separate"/>
            </w:r>
            <w:r w:rsidR="005A29B0">
              <w:rPr>
                <w:noProof/>
                <w:webHidden/>
              </w:rPr>
              <w:t>5</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0" w:history="1">
            <w:r w:rsidR="005A29B0" w:rsidRPr="00354935">
              <w:rPr>
                <w:rStyle w:val="Hyperlink"/>
                <w:rFonts w:eastAsia="Arial Unicode MS" w:cs="Arial Unicode MS"/>
                <w:noProof/>
              </w:rPr>
              <w:t>Feature 5: My Account</w:t>
            </w:r>
            <w:r w:rsidR="005A29B0">
              <w:rPr>
                <w:noProof/>
                <w:webHidden/>
              </w:rPr>
              <w:tab/>
            </w:r>
            <w:r>
              <w:rPr>
                <w:noProof/>
                <w:webHidden/>
              </w:rPr>
              <w:fldChar w:fldCharType="begin"/>
            </w:r>
            <w:r w:rsidR="005A29B0">
              <w:rPr>
                <w:noProof/>
                <w:webHidden/>
              </w:rPr>
              <w:instrText xml:space="preserve"> PAGEREF _Toc69979910 \h </w:instrText>
            </w:r>
            <w:r>
              <w:rPr>
                <w:noProof/>
                <w:webHidden/>
              </w:rPr>
            </w:r>
            <w:r>
              <w:rPr>
                <w:noProof/>
                <w:webHidden/>
              </w:rPr>
              <w:fldChar w:fldCharType="separate"/>
            </w:r>
            <w:r w:rsidR="005A29B0">
              <w:rPr>
                <w:noProof/>
                <w:webHidden/>
              </w:rPr>
              <w:t>10</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1" w:history="1">
            <w:r w:rsidR="005A29B0" w:rsidRPr="00354935">
              <w:rPr>
                <w:rStyle w:val="Hyperlink"/>
                <w:rFonts w:eastAsia="Arial Unicode MS" w:cs="Arial Unicode MS"/>
                <w:noProof/>
              </w:rPr>
              <w:t>Feature 6: Transactions / Invoices</w:t>
            </w:r>
            <w:r w:rsidR="005A29B0">
              <w:rPr>
                <w:noProof/>
                <w:webHidden/>
              </w:rPr>
              <w:tab/>
            </w:r>
            <w:r>
              <w:rPr>
                <w:noProof/>
                <w:webHidden/>
              </w:rPr>
              <w:fldChar w:fldCharType="begin"/>
            </w:r>
            <w:r w:rsidR="005A29B0">
              <w:rPr>
                <w:noProof/>
                <w:webHidden/>
              </w:rPr>
              <w:instrText xml:space="preserve"> PAGEREF _Toc69979911 \h </w:instrText>
            </w:r>
            <w:r>
              <w:rPr>
                <w:noProof/>
                <w:webHidden/>
              </w:rPr>
            </w:r>
            <w:r>
              <w:rPr>
                <w:noProof/>
                <w:webHidden/>
              </w:rPr>
              <w:fldChar w:fldCharType="separate"/>
            </w:r>
            <w:r w:rsidR="005A29B0">
              <w:rPr>
                <w:noProof/>
                <w:webHidden/>
              </w:rPr>
              <w:t>11</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2" w:history="1">
            <w:r w:rsidR="005A29B0" w:rsidRPr="00354935">
              <w:rPr>
                <w:rStyle w:val="Hyperlink"/>
                <w:rFonts w:eastAsia="Arial Unicode MS" w:cs="Arial Unicode MS"/>
                <w:noProof/>
              </w:rPr>
              <w:t>Feature 7: Trigger of email notifications.</w:t>
            </w:r>
            <w:r w:rsidR="005A29B0">
              <w:rPr>
                <w:noProof/>
                <w:webHidden/>
              </w:rPr>
              <w:tab/>
            </w:r>
            <w:r>
              <w:rPr>
                <w:noProof/>
                <w:webHidden/>
              </w:rPr>
              <w:fldChar w:fldCharType="begin"/>
            </w:r>
            <w:r w:rsidR="005A29B0">
              <w:rPr>
                <w:noProof/>
                <w:webHidden/>
              </w:rPr>
              <w:instrText xml:space="preserve"> PAGEREF _Toc69979912 \h </w:instrText>
            </w:r>
            <w:r>
              <w:rPr>
                <w:noProof/>
                <w:webHidden/>
              </w:rPr>
            </w:r>
            <w:r>
              <w:rPr>
                <w:noProof/>
                <w:webHidden/>
              </w:rPr>
              <w:fldChar w:fldCharType="separate"/>
            </w:r>
            <w:r w:rsidR="005A29B0">
              <w:rPr>
                <w:noProof/>
                <w:webHidden/>
              </w:rPr>
              <w:t>11</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3" w:history="1">
            <w:r w:rsidR="005A29B0" w:rsidRPr="00354935">
              <w:rPr>
                <w:rStyle w:val="Hyperlink"/>
                <w:rFonts w:eastAsia="Arial Unicode MS" w:cs="Arial Unicode MS"/>
                <w:noProof/>
              </w:rPr>
              <w:t>Feature 8: Trigger of automated email reminders.</w:t>
            </w:r>
            <w:r w:rsidR="005A29B0">
              <w:rPr>
                <w:noProof/>
                <w:webHidden/>
              </w:rPr>
              <w:tab/>
            </w:r>
            <w:r>
              <w:rPr>
                <w:noProof/>
                <w:webHidden/>
              </w:rPr>
              <w:fldChar w:fldCharType="begin"/>
            </w:r>
            <w:r w:rsidR="005A29B0">
              <w:rPr>
                <w:noProof/>
                <w:webHidden/>
              </w:rPr>
              <w:instrText xml:space="preserve"> PAGEREF _Toc69979913 \h </w:instrText>
            </w:r>
            <w:r>
              <w:rPr>
                <w:noProof/>
                <w:webHidden/>
              </w:rPr>
            </w:r>
            <w:r>
              <w:rPr>
                <w:noProof/>
                <w:webHidden/>
              </w:rPr>
              <w:fldChar w:fldCharType="separate"/>
            </w:r>
            <w:r w:rsidR="005A29B0">
              <w:rPr>
                <w:noProof/>
                <w:webHidden/>
              </w:rPr>
              <w:t>11</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14" w:history="1">
            <w:r w:rsidR="005A29B0" w:rsidRPr="00354935">
              <w:rPr>
                <w:rStyle w:val="Hyperlink"/>
                <w:rFonts w:eastAsia="Arial Unicode MS" w:cs="Arial Unicode MS"/>
                <w:noProof/>
              </w:rPr>
              <w:t>Auditor Functionality: Website</w:t>
            </w:r>
            <w:r w:rsidR="005A29B0">
              <w:rPr>
                <w:noProof/>
                <w:webHidden/>
              </w:rPr>
              <w:tab/>
            </w:r>
            <w:r>
              <w:rPr>
                <w:noProof/>
                <w:webHidden/>
              </w:rPr>
              <w:fldChar w:fldCharType="begin"/>
            </w:r>
            <w:r w:rsidR="005A29B0">
              <w:rPr>
                <w:noProof/>
                <w:webHidden/>
              </w:rPr>
              <w:instrText xml:space="preserve"> PAGEREF _Toc69979914 \h </w:instrText>
            </w:r>
            <w:r>
              <w:rPr>
                <w:noProof/>
                <w:webHidden/>
              </w:rPr>
            </w:r>
            <w:r>
              <w:rPr>
                <w:noProof/>
                <w:webHidden/>
              </w:rPr>
              <w:fldChar w:fldCharType="separate"/>
            </w:r>
            <w:r w:rsidR="005A29B0">
              <w:rPr>
                <w:noProof/>
                <w:webHidden/>
              </w:rPr>
              <w:t>11</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5" w:history="1">
            <w:r w:rsidR="005A29B0" w:rsidRPr="00354935">
              <w:rPr>
                <w:rStyle w:val="Hyperlink"/>
                <w:rFonts w:eastAsia="Arial Unicode MS" w:cs="Arial Unicode MS"/>
                <w:noProof/>
              </w:rPr>
              <w:t>Feature 1: Login</w:t>
            </w:r>
            <w:r w:rsidR="005A29B0">
              <w:rPr>
                <w:noProof/>
                <w:webHidden/>
              </w:rPr>
              <w:tab/>
            </w:r>
            <w:r>
              <w:rPr>
                <w:noProof/>
                <w:webHidden/>
              </w:rPr>
              <w:fldChar w:fldCharType="begin"/>
            </w:r>
            <w:r w:rsidR="005A29B0">
              <w:rPr>
                <w:noProof/>
                <w:webHidden/>
              </w:rPr>
              <w:instrText xml:space="preserve"> PAGEREF _Toc69979915 \h </w:instrText>
            </w:r>
            <w:r>
              <w:rPr>
                <w:noProof/>
                <w:webHidden/>
              </w:rPr>
            </w:r>
            <w:r>
              <w:rPr>
                <w:noProof/>
                <w:webHidden/>
              </w:rPr>
              <w:fldChar w:fldCharType="separate"/>
            </w:r>
            <w:r w:rsidR="005A29B0">
              <w:rPr>
                <w:noProof/>
                <w:webHidden/>
              </w:rPr>
              <w:t>11</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6" w:history="1">
            <w:r w:rsidR="005A29B0" w:rsidRPr="00354935">
              <w:rPr>
                <w:rStyle w:val="Hyperlink"/>
                <w:rFonts w:eastAsia="Arial Unicode MS" w:cs="Arial Unicode MS"/>
                <w:noProof/>
              </w:rPr>
              <w:t>Feature 2: Forgot password</w:t>
            </w:r>
            <w:r w:rsidR="005A29B0">
              <w:rPr>
                <w:noProof/>
                <w:webHidden/>
              </w:rPr>
              <w:tab/>
            </w:r>
            <w:r>
              <w:rPr>
                <w:noProof/>
                <w:webHidden/>
              </w:rPr>
              <w:fldChar w:fldCharType="begin"/>
            </w:r>
            <w:r w:rsidR="005A29B0">
              <w:rPr>
                <w:noProof/>
                <w:webHidden/>
              </w:rPr>
              <w:instrText xml:space="preserve"> PAGEREF _Toc69979916 \h </w:instrText>
            </w:r>
            <w:r>
              <w:rPr>
                <w:noProof/>
                <w:webHidden/>
              </w:rPr>
            </w:r>
            <w:r>
              <w:rPr>
                <w:noProof/>
                <w:webHidden/>
              </w:rPr>
              <w:fldChar w:fldCharType="separate"/>
            </w:r>
            <w:r w:rsidR="005A29B0">
              <w:rPr>
                <w:noProof/>
                <w:webHidden/>
              </w:rPr>
              <w:t>12</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7" w:history="1">
            <w:r w:rsidR="005A29B0" w:rsidRPr="00354935">
              <w:rPr>
                <w:rStyle w:val="Hyperlink"/>
                <w:rFonts w:eastAsia="Arial Unicode MS" w:cs="Arial Unicode MS"/>
                <w:noProof/>
              </w:rPr>
              <w:t>Feature 3: Dashboard</w:t>
            </w:r>
            <w:r w:rsidR="005A29B0">
              <w:rPr>
                <w:noProof/>
                <w:webHidden/>
              </w:rPr>
              <w:tab/>
            </w:r>
            <w:r>
              <w:rPr>
                <w:noProof/>
                <w:webHidden/>
              </w:rPr>
              <w:fldChar w:fldCharType="begin"/>
            </w:r>
            <w:r w:rsidR="005A29B0">
              <w:rPr>
                <w:noProof/>
                <w:webHidden/>
              </w:rPr>
              <w:instrText xml:space="preserve"> PAGEREF _Toc69979917 \h </w:instrText>
            </w:r>
            <w:r>
              <w:rPr>
                <w:noProof/>
                <w:webHidden/>
              </w:rPr>
            </w:r>
            <w:r>
              <w:rPr>
                <w:noProof/>
                <w:webHidden/>
              </w:rPr>
              <w:fldChar w:fldCharType="separate"/>
            </w:r>
            <w:r w:rsidR="005A29B0">
              <w:rPr>
                <w:noProof/>
                <w:webHidden/>
              </w:rPr>
              <w:t>12</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8" w:history="1">
            <w:r w:rsidR="005A29B0" w:rsidRPr="00354935">
              <w:rPr>
                <w:rStyle w:val="Hyperlink"/>
                <w:rFonts w:eastAsia="Arial Unicode MS" w:cs="Arial Unicode MS"/>
                <w:noProof/>
              </w:rPr>
              <w:t>Feature 4: Audit Requests</w:t>
            </w:r>
            <w:r w:rsidR="005A29B0">
              <w:rPr>
                <w:noProof/>
                <w:webHidden/>
              </w:rPr>
              <w:tab/>
            </w:r>
            <w:r>
              <w:rPr>
                <w:noProof/>
                <w:webHidden/>
              </w:rPr>
              <w:fldChar w:fldCharType="begin"/>
            </w:r>
            <w:r w:rsidR="005A29B0">
              <w:rPr>
                <w:noProof/>
                <w:webHidden/>
              </w:rPr>
              <w:instrText xml:space="preserve"> PAGEREF _Toc69979918 \h </w:instrText>
            </w:r>
            <w:r>
              <w:rPr>
                <w:noProof/>
                <w:webHidden/>
              </w:rPr>
            </w:r>
            <w:r>
              <w:rPr>
                <w:noProof/>
                <w:webHidden/>
              </w:rPr>
              <w:fldChar w:fldCharType="separate"/>
            </w:r>
            <w:r w:rsidR="005A29B0">
              <w:rPr>
                <w:noProof/>
                <w:webHidden/>
              </w:rPr>
              <w:t>12</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19" w:history="1">
            <w:r w:rsidR="005A29B0" w:rsidRPr="00354935">
              <w:rPr>
                <w:rStyle w:val="Hyperlink"/>
                <w:rFonts w:eastAsia="Arial Unicode MS" w:cs="Arial Unicode MS"/>
                <w:noProof/>
              </w:rPr>
              <w:t>Feature 5: My Account</w:t>
            </w:r>
            <w:r w:rsidR="005A29B0">
              <w:rPr>
                <w:noProof/>
                <w:webHidden/>
              </w:rPr>
              <w:tab/>
            </w:r>
            <w:r>
              <w:rPr>
                <w:noProof/>
                <w:webHidden/>
              </w:rPr>
              <w:fldChar w:fldCharType="begin"/>
            </w:r>
            <w:r w:rsidR="005A29B0">
              <w:rPr>
                <w:noProof/>
                <w:webHidden/>
              </w:rPr>
              <w:instrText xml:space="preserve"> PAGEREF _Toc69979919 \h </w:instrText>
            </w:r>
            <w:r>
              <w:rPr>
                <w:noProof/>
                <w:webHidden/>
              </w:rPr>
            </w:r>
            <w:r>
              <w:rPr>
                <w:noProof/>
                <w:webHidden/>
              </w:rPr>
              <w:fldChar w:fldCharType="separate"/>
            </w:r>
            <w:r w:rsidR="005A29B0">
              <w:rPr>
                <w:noProof/>
                <w:webHidden/>
              </w:rPr>
              <w:t>13</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0" w:history="1">
            <w:r w:rsidR="005A29B0" w:rsidRPr="00354935">
              <w:rPr>
                <w:rStyle w:val="Hyperlink"/>
                <w:rFonts w:eastAsia="Arial Unicode MS" w:cs="Arial Unicode MS"/>
                <w:noProof/>
              </w:rPr>
              <w:t>Feature 6: Trigger of email notifications.</w:t>
            </w:r>
            <w:r w:rsidR="005A29B0">
              <w:rPr>
                <w:noProof/>
                <w:webHidden/>
              </w:rPr>
              <w:tab/>
            </w:r>
            <w:r>
              <w:rPr>
                <w:noProof/>
                <w:webHidden/>
              </w:rPr>
              <w:fldChar w:fldCharType="begin"/>
            </w:r>
            <w:r w:rsidR="005A29B0">
              <w:rPr>
                <w:noProof/>
                <w:webHidden/>
              </w:rPr>
              <w:instrText xml:space="preserve"> PAGEREF _Toc69979920 \h </w:instrText>
            </w:r>
            <w:r>
              <w:rPr>
                <w:noProof/>
                <w:webHidden/>
              </w:rPr>
            </w:r>
            <w:r>
              <w:rPr>
                <w:noProof/>
                <w:webHidden/>
              </w:rPr>
              <w:fldChar w:fldCharType="separate"/>
            </w:r>
            <w:r w:rsidR="005A29B0">
              <w:rPr>
                <w:noProof/>
                <w:webHidden/>
              </w:rPr>
              <w:t>14</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1" w:history="1">
            <w:r w:rsidR="005A29B0" w:rsidRPr="00354935">
              <w:rPr>
                <w:rStyle w:val="Hyperlink"/>
                <w:rFonts w:eastAsia="Arial Unicode MS" w:cs="Arial Unicode MS"/>
                <w:noProof/>
              </w:rPr>
              <w:t>Feature 7: Trigger of automated email reminders.</w:t>
            </w:r>
            <w:r w:rsidR="005A29B0">
              <w:rPr>
                <w:noProof/>
                <w:webHidden/>
              </w:rPr>
              <w:tab/>
            </w:r>
            <w:r>
              <w:rPr>
                <w:noProof/>
                <w:webHidden/>
              </w:rPr>
              <w:fldChar w:fldCharType="begin"/>
            </w:r>
            <w:r w:rsidR="005A29B0">
              <w:rPr>
                <w:noProof/>
                <w:webHidden/>
              </w:rPr>
              <w:instrText xml:space="preserve"> PAGEREF _Toc69979921 \h </w:instrText>
            </w:r>
            <w:r>
              <w:rPr>
                <w:noProof/>
                <w:webHidden/>
              </w:rPr>
            </w:r>
            <w:r>
              <w:rPr>
                <w:noProof/>
                <w:webHidden/>
              </w:rPr>
              <w:fldChar w:fldCharType="separate"/>
            </w:r>
            <w:r w:rsidR="005A29B0">
              <w:rPr>
                <w:noProof/>
                <w:webHidden/>
              </w:rPr>
              <w:t>14</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22" w:history="1">
            <w:r w:rsidR="005A29B0" w:rsidRPr="00354935">
              <w:rPr>
                <w:rStyle w:val="Hyperlink"/>
                <w:rFonts w:eastAsia="Arial Unicode MS" w:cs="Arial Unicode MS"/>
                <w:noProof/>
              </w:rPr>
              <w:t>Admin Functionality: Website</w:t>
            </w:r>
            <w:r w:rsidR="005A29B0">
              <w:rPr>
                <w:noProof/>
                <w:webHidden/>
              </w:rPr>
              <w:tab/>
            </w:r>
            <w:r>
              <w:rPr>
                <w:noProof/>
                <w:webHidden/>
              </w:rPr>
              <w:fldChar w:fldCharType="begin"/>
            </w:r>
            <w:r w:rsidR="005A29B0">
              <w:rPr>
                <w:noProof/>
                <w:webHidden/>
              </w:rPr>
              <w:instrText xml:space="preserve"> PAGEREF _Toc69979922 \h </w:instrText>
            </w:r>
            <w:r>
              <w:rPr>
                <w:noProof/>
                <w:webHidden/>
              </w:rPr>
            </w:r>
            <w:r>
              <w:rPr>
                <w:noProof/>
                <w:webHidden/>
              </w:rPr>
              <w:fldChar w:fldCharType="separate"/>
            </w:r>
            <w:r w:rsidR="005A29B0">
              <w:rPr>
                <w:noProof/>
                <w:webHidden/>
              </w:rPr>
              <w:t>14</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3" w:history="1">
            <w:r w:rsidR="005A29B0" w:rsidRPr="00354935">
              <w:rPr>
                <w:rStyle w:val="Hyperlink"/>
                <w:rFonts w:eastAsia="Arial Unicode MS" w:cs="Arial Unicode MS"/>
                <w:noProof/>
              </w:rPr>
              <w:t>Feature 1: Admin Login</w:t>
            </w:r>
            <w:r w:rsidR="005A29B0">
              <w:rPr>
                <w:noProof/>
                <w:webHidden/>
              </w:rPr>
              <w:tab/>
            </w:r>
            <w:r>
              <w:rPr>
                <w:noProof/>
                <w:webHidden/>
              </w:rPr>
              <w:fldChar w:fldCharType="begin"/>
            </w:r>
            <w:r w:rsidR="005A29B0">
              <w:rPr>
                <w:noProof/>
                <w:webHidden/>
              </w:rPr>
              <w:instrText xml:space="preserve"> PAGEREF _Toc69979923 \h </w:instrText>
            </w:r>
            <w:r>
              <w:rPr>
                <w:noProof/>
                <w:webHidden/>
              </w:rPr>
            </w:r>
            <w:r>
              <w:rPr>
                <w:noProof/>
                <w:webHidden/>
              </w:rPr>
              <w:fldChar w:fldCharType="separate"/>
            </w:r>
            <w:r w:rsidR="005A29B0">
              <w:rPr>
                <w:noProof/>
                <w:webHidden/>
              </w:rPr>
              <w:t>14</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4" w:history="1">
            <w:r w:rsidR="005A29B0" w:rsidRPr="00354935">
              <w:rPr>
                <w:rStyle w:val="Hyperlink"/>
                <w:rFonts w:eastAsia="Arial Unicode MS" w:cs="Arial Unicode MS"/>
                <w:noProof/>
              </w:rPr>
              <w:t>Feature 2: Forgot password</w:t>
            </w:r>
            <w:r w:rsidR="005A29B0">
              <w:rPr>
                <w:noProof/>
                <w:webHidden/>
              </w:rPr>
              <w:tab/>
            </w:r>
            <w:r>
              <w:rPr>
                <w:noProof/>
                <w:webHidden/>
              </w:rPr>
              <w:fldChar w:fldCharType="begin"/>
            </w:r>
            <w:r w:rsidR="005A29B0">
              <w:rPr>
                <w:noProof/>
                <w:webHidden/>
              </w:rPr>
              <w:instrText xml:space="preserve"> PAGEREF _Toc69979924 \h </w:instrText>
            </w:r>
            <w:r>
              <w:rPr>
                <w:noProof/>
                <w:webHidden/>
              </w:rPr>
            </w:r>
            <w:r>
              <w:rPr>
                <w:noProof/>
                <w:webHidden/>
              </w:rPr>
              <w:fldChar w:fldCharType="separate"/>
            </w:r>
            <w:r w:rsidR="005A29B0">
              <w:rPr>
                <w:noProof/>
                <w:webHidden/>
              </w:rPr>
              <w:t>14</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5" w:history="1">
            <w:r w:rsidR="005A29B0" w:rsidRPr="00354935">
              <w:rPr>
                <w:rStyle w:val="Hyperlink"/>
                <w:rFonts w:eastAsia="Arial Unicode MS" w:cs="Arial Unicode MS"/>
                <w:noProof/>
              </w:rPr>
              <w:t>Feature 3: Dashboard</w:t>
            </w:r>
            <w:r w:rsidR="005A29B0">
              <w:rPr>
                <w:noProof/>
                <w:webHidden/>
              </w:rPr>
              <w:tab/>
            </w:r>
            <w:r>
              <w:rPr>
                <w:noProof/>
                <w:webHidden/>
              </w:rPr>
              <w:fldChar w:fldCharType="begin"/>
            </w:r>
            <w:r w:rsidR="005A29B0">
              <w:rPr>
                <w:noProof/>
                <w:webHidden/>
              </w:rPr>
              <w:instrText xml:space="preserve"> PAGEREF _Toc69979925 \h </w:instrText>
            </w:r>
            <w:r>
              <w:rPr>
                <w:noProof/>
                <w:webHidden/>
              </w:rPr>
            </w:r>
            <w:r>
              <w:rPr>
                <w:noProof/>
                <w:webHidden/>
              </w:rPr>
              <w:fldChar w:fldCharType="separate"/>
            </w:r>
            <w:r w:rsidR="005A29B0">
              <w:rPr>
                <w:noProof/>
                <w:webHidden/>
              </w:rPr>
              <w:t>14</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6" w:history="1">
            <w:r w:rsidR="005A29B0" w:rsidRPr="00354935">
              <w:rPr>
                <w:rStyle w:val="Hyperlink"/>
                <w:rFonts w:eastAsia="Arial Unicode MS" w:cs="Arial Unicode MS"/>
                <w:noProof/>
              </w:rPr>
              <w:t>Feature 4: Edit Profile</w:t>
            </w:r>
            <w:r w:rsidR="005A29B0">
              <w:rPr>
                <w:noProof/>
                <w:webHidden/>
              </w:rPr>
              <w:tab/>
            </w:r>
            <w:r>
              <w:rPr>
                <w:noProof/>
                <w:webHidden/>
              </w:rPr>
              <w:fldChar w:fldCharType="begin"/>
            </w:r>
            <w:r w:rsidR="005A29B0">
              <w:rPr>
                <w:noProof/>
                <w:webHidden/>
              </w:rPr>
              <w:instrText xml:space="preserve"> PAGEREF _Toc69979926 \h </w:instrText>
            </w:r>
            <w:r>
              <w:rPr>
                <w:noProof/>
                <w:webHidden/>
              </w:rPr>
            </w:r>
            <w:r>
              <w:rPr>
                <w:noProof/>
                <w:webHidden/>
              </w:rPr>
              <w:fldChar w:fldCharType="separate"/>
            </w:r>
            <w:r w:rsidR="005A29B0">
              <w:rPr>
                <w:noProof/>
                <w:webHidden/>
              </w:rPr>
              <w:t>15</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7" w:history="1">
            <w:r w:rsidR="005A29B0" w:rsidRPr="00354935">
              <w:rPr>
                <w:rStyle w:val="Hyperlink"/>
                <w:rFonts w:eastAsia="Arial Unicode MS" w:cs="Arial Unicode MS"/>
                <w:noProof/>
              </w:rPr>
              <w:t>Feature 5: Change Password</w:t>
            </w:r>
            <w:r w:rsidR="005A29B0">
              <w:rPr>
                <w:noProof/>
                <w:webHidden/>
              </w:rPr>
              <w:tab/>
            </w:r>
            <w:r>
              <w:rPr>
                <w:noProof/>
                <w:webHidden/>
              </w:rPr>
              <w:fldChar w:fldCharType="begin"/>
            </w:r>
            <w:r w:rsidR="005A29B0">
              <w:rPr>
                <w:noProof/>
                <w:webHidden/>
              </w:rPr>
              <w:instrText xml:space="preserve"> PAGEREF _Toc69979927 \h </w:instrText>
            </w:r>
            <w:r>
              <w:rPr>
                <w:noProof/>
                <w:webHidden/>
              </w:rPr>
            </w:r>
            <w:r>
              <w:rPr>
                <w:noProof/>
                <w:webHidden/>
              </w:rPr>
              <w:fldChar w:fldCharType="separate"/>
            </w:r>
            <w:r w:rsidR="005A29B0">
              <w:rPr>
                <w:noProof/>
                <w:webHidden/>
              </w:rPr>
              <w:t>15</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8" w:history="1">
            <w:r w:rsidR="005A29B0" w:rsidRPr="00354935">
              <w:rPr>
                <w:rStyle w:val="Hyperlink"/>
                <w:rFonts w:eastAsia="Arial Unicode MS" w:cs="Arial Unicode MS"/>
                <w:noProof/>
              </w:rPr>
              <w:t>Feature 6: Admin Manager</w:t>
            </w:r>
            <w:r w:rsidR="005A29B0">
              <w:rPr>
                <w:noProof/>
                <w:webHidden/>
              </w:rPr>
              <w:tab/>
            </w:r>
            <w:r>
              <w:rPr>
                <w:noProof/>
                <w:webHidden/>
              </w:rPr>
              <w:fldChar w:fldCharType="begin"/>
            </w:r>
            <w:r w:rsidR="005A29B0">
              <w:rPr>
                <w:noProof/>
                <w:webHidden/>
              </w:rPr>
              <w:instrText xml:space="preserve"> PAGEREF _Toc69979928 \h </w:instrText>
            </w:r>
            <w:r>
              <w:rPr>
                <w:noProof/>
                <w:webHidden/>
              </w:rPr>
            </w:r>
            <w:r>
              <w:rPr>
                <w:noProof/>
                <w:webHidden/>
              </w:rPr>
              <w:fldChar w:fldCharType="separate"/>
            </w:r>
            <w:r w:rsidR="005A29B0">
              <w:rPr>
                <w:noProof/>
                <w:webHidden/>
              </w:rPr>
              <w:t>15</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29" w:history="1">
            <w:r w:rsidR="005A29B0" w:rsidRPr="00354935">
              <w:rPr>
                <w:rStyle w:val="Hyperlink"/>
                <w:rFonts w:eastAsia="Arial Unicode MS" w:cs="Arial Unicode MS"/>
                <w:noProof/>
              </w:rPr>
              <w:t>Feature 7: Client / Company Manager</w:t>
            </w:r>
            <w:r w:rsidR="005A29B0">
              <w:rPr>
                <w:noProof/>
                <w:webHidden/>
              </w:rPr>
              <w:tab/>
            </w:r>
            <w:r>
              <w:rPr>
                <w:noProof/>
                <w:webHidden/>
              </w:rPr>
              <w:fldChar w:fldCharType="begin"/>
            </w:r>
            <w:r w:rsidR="005A29B0">
              <w:rPr>
                <w:noProof/>
                <w:webHidden/>
              </w:rPr>
              <w:instrText xml:space="preserve"> PAGEREF _Toc69979929 \h </w:instrText>
            </w:r>
            <w:r>
              <w:rPr>
                <w:noProof/>
                <w:webHidden/>
              </w:rPr>
            </w:r>
            <w:r>
              <w:rPr>
                <w:noProof/>
                <w:webHidden/>
              </w:rPr>
              <w:fldChar w:fldCharType="separate"/>
            </w:r>
            <w:r w:rsidR="005A29B0">
              <w:rPr>
                <w:noProof/>
                <w:webHidden/>
              </w:rPr>
              <w:t>16</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30" w:history="1">
            <w:r w:rsidR="005A29B0" w:rsidRPr="00354935">
              <w:rPr>
                <w:rStyle w:val="Hyperlink"/>
                <w:rFonts w:eastAsia="Arial Unicode MS" w:cs="Arial Unicode MS"/>
                <w:noProof/>
              </w:rPr>
              <w:t>Feature 8: Auditor Manager</w:t>
            </w:r>
            <w:r w:rsidR="005A29B0">
              <w:rPr>
                <w:noProof/>
                <w:webHidden/>
              </w:rPr>
              <w:tab/>
            </w:r>
            <w:r>
              <w:rPr>
                <w:noProof/>
                <w:webHidden/>
              </w:rPr>
              <w:fldChar w:fldCharType="begin"/>
            </w:r>
            <w:r w:rsidR="005A29B0">
              <w:rPr>
                <w:noProof/>
                <w:webHidden/>
              </w:rPr>
              <w:instrText xml:space="preserve"> PAGEREF _Toc69979930 \h </w:instrText>
            </w:r>
            <w:r>
              <w:rPr>
                <w:noProof/>
                <w:webHidden/>
              </w:rPr>
            </w:r>
            <w:r>
              <w:rPr>
                <w:noProof/>
                <w:webHidden/>
              </w:rPr>
              <w:fldChar w:fldCharType="separate"/>
            </w:r>
            <w:r w:rsidR="005A29B0">
              <w:rPr>
                <w:noProof/>
                <w:webHidden/>
              </w:rPr>
              <w:t>16</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31" w:history="1">
            <w:r w:rsidR="005A29B0" w:rsidRPr="00354935">
              <w:rPr>
                <w:rStyle w:val="Hyperlink"/>
                <w:rFonts w:eastAsia="Arial Unicode MS" w:cs="Arial Unicode MS"/>
                <w:noProof/>
              </w:rPr>
              <w:t>Feature 9: Audit Requests Manager</w:t>
            </w:r>
            <w:r w:rsidR="005A29B0">
              <w:rPr>
                <w:noProof/>
                <w:webHidden/>
              </w:rPr>
              <w:tab/>
            </w:r>
            <w:r>
              <w:rPr>
                <w:noProof/>
                <w:webHidden/>
              </w:rPr>
              <w:fldChar w:fldCharType="begin"/>
            </w:r>
            <w:r w:rsidR="005A29B0">
              <w:rPr>
                <w:noProof/>
                <w:webHidden/>
              </w:rPr>
              <w:instrText xml:space="preserve"> PAGEREF _Toc69979931 \h </w:instrText>
            </w:r>
            <w:r>
              <w:rPr>
                <w:noProof/>
                <w:webHidden/>
              </w:rPr>
            </w:r>
            <w:r>
              <w:rPr>
                <w:noProof/>
                <w:webHidden/>
              </w:rPr>
              <w:fldChar w:fldCharType="separate"/>
            </w:r>
            <w:r w:rsidR="005A29B0">
              <w:rPr>
                <w:noProof/>
                <w:webHidden/>
              </w:rPr>
              <w:t>17</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32" w:history="1">
            <w:r w:rsidR="005A29B0" w:rsidRPr="00354935">
              <w:rPr>
                <w:rStyle w:val="Hyperlink"/>
                <w:rFonts w:eastAsia="Arial Unicode MS" w:cs="Arial Unicode MS"/>
                <w:noProof/>
              </w:rPr>
              <w:t>Feature 10: Invoice / Transaction Manager</w:t>
            </w:r>
            <w:r w:rsidR="005A29B0">
              <w:rPr>
                <w:noProof/>
                <w:webHidden/>
              </w:rPr>
              <w:tab/>
            </w:r>
            <w:r>
              <w:rPr>
                <w:noProof/>
                <w:webHidden/>
              </w:rPr>
              <w:fldChar w:fldCharType="begin"/>
            </w:r>
            <w:r w:rsidR="005A29B0">
              <w:rPr>
                <w:noProof/>
                <w:webHidden/>
              </w:rPr>
              <w:instrText xml:space="preserve"> PAGEREF _Toc69979932 \h </w:instrText>
            </w:r>
            <w:r>
              <w:rPr>
                <w:noProof/>
                <w:webHidden/>
              </w:rPr>
            </w:r>
            <w:r>
              <w:rPr>
                <w:noProof/>
                <w:webHidden/>
              </w:rPr>
              <w:fldChar w:fldCharType="separate"/>
            </w:r>
            <w:r w:rsidR="005A29B0">
              <w:rPr>
                <w:noProof/>
                <w:webHidden/>
              </w:rPr>
              <w:t>18</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33" w:history="1">
            <w:r w:rsidR="005A29B0" w:rsidRPr="00354935">
              <w:rPr>
                <w:rStyle w:val="Hyperlink"/>
                <w:rFonts w:eastAsia="Arial Unicode MS" w:cs="Arial Unicode MS"/>
                <w:noProof/>
              </w:rPr>
              <w:t>Feature 11: Manage Document Names</w:t>
            </w:r>
            <w:r w:rsidR="005A29B0">
              <w:rPr>
                <w:noProof/>
                <w:webHidden/>
              </w:rPr>
              <w:tab/>
            </w:r>
            <w:r>
              <w:rPr>
                <w:noProof/>
                <w:webHidden/>
              </w:rPr>
              <w:fldChar w:fldCharType="begin"/>
            </w:r>
            <w:r w:rsidR="005A29B0">
              <w:rPr>
                <w:noProof/>
                <w:webHidden/>
              </w:rPr>
              <w:instrText xml:space="preserve"> PAGEREF _Toc69979933 \h </w:instrText>
            </w:r>
            <w:r>
              <w:rPr>
                <w:noProof/>
                <w:webHidden/>
              </w:rPr>
            </w:r>
            <w:r>
              <w:rPr>
                <w:noProof/>
                <w:webHidden/>
              </w:rPr>
              <w:fldChar w:fldCharType="separate"/>
            </w:r>
            <w:r w:rsidR="005A29B0">
              <w:rPr>
                <w:noProof/>
                <w:webHidden/>
              </w:rPr>
              <w:t>18</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34" w:history="1">
            <w:r w:rsidR="005A29B0" w:rsidRPr="00354935">
              <w:rPr>
                <w:rStyle w:val="Hyperlink"/>
                <w:rFonts w:eastAsia="Arial Unicode MS" w:cs="Arial Unicode MS"/>
                <w:noProof/>
              </w:rPr>
              <w:t>Feature 12: Email Template Manager</w:t>
            </w:r>
            <w:r w:rsidR="005A29B0">
              <w:rPr>
                <w:noProof/>
                <w:webHidden/>
              </w:rPr>
              <w:tab/>
            </w:r>
            <w:r>
              <w:rPr>
                <w:noProof/>
                <w:webHidden/>
              </w:rPr>
              <w:fldChar w:fldCharType="begin"/>
            </w:r>
            <w:r w:rsidR="005A29B0">
              <w:rPr>
                <w:noProof/>
                <w:webHidden/>
              </w:rPr>
              <w:instrText xml:space="preserve"> PAGEREF _Toc69979934 \h </w:instrText>
            </w:r>
            <w:r>
              <w:rPr>
                <w:noProof/>
                <w:webHidden/>
              </w:rPr>
            </w:r>
            <w:r>
              <w:rPr>
                <w:noProof/>
                <w:webHidden/>
              </w:rPr>
              <w:fldChar w:fldCharType="separate"/>
            </w:r>
            <w:r w:rsidR="005A29B0">
              <w:rPr>
                <w:noProof/>
                <w:webHidden/>
              </w:rPr>
              <w:t>19</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35" w:history="1">
            <w:r w:rsidR="005A29B0" w:rsidRPr="00354935">
              <w:rPr>
                <w:rStyle w:val="Hyperlink"/>
                <w:rFonts w:eastAsia="Arial Unicode MS" w:cs="Arial Unicode MS"/>
                <w:noProof/>
              </w:rPr>
              <w:t>Feature 13: Content Manager</w:t>
            </w:r>
            <w:r w:rsidR="005A29B0">
              <w:rPr>
                <w:noProof/>
                <w:webHidden/>
              </w:rPr>
              <w:tab/>
            </w:r>
            <w:r>
              <w:rPr>
                <w:noProof/>
                <w:webHidden/>
              </w:rPr>
              <w:fldChar w:fldCharType="begin"/>
            </w:r>
            <w:r w:rsidR="005A29B0">
              <w:rPr>
                <w:noProof/>
                <w:webHidden/>
              </w:rPr>
              <w:instrText xml:space="preserve"> PAGEREF _Toc69979935 \h </w:instrText>
            </w:r>
            <w:r>
              <w:rPr>
                <w:noProof/>
                <w:webHidden/>
              </w:rPr>
            </w:r>
            <w:r>
              <w:rPr>
                <w:noProof/>
                <w:webHidden/>
              </w:rPr>
              <w:fldChar w:fldCharType="separate"/>
            </w:r>
            <w:r w:rsidR="005A29B0">
              <w:rPr>
                <w:noProof/>
                <w:webHidden/>
              </w:rPr>
              <w:t>19</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36" w:history="1">
            <w:r w:rsidR="005A29B0" w:rsidRPr="00354935">
              <w:rPr>
                <w:rStyle w:val="Hyperlink"/>
                <w:rFonts w:eastAsia="Arial Unicode MS" w:cs="Arial Unicode MS"/>
                <w:noProof/>
              </w:rPr>
              <w:t>Feature 14: FAQ Manager</w:t>
            </w:r>
            <w:r w:rsidR="005A29B0">
              <w:rPr>
                <w:noProof/>
                <w:webHidden/>
              </w:rPr>
              <w:tab/>
            </w:r>
            <w:r>
              <w:rPr>
                <w:noProof/>
                <w:webHidden/>
              </w:rPr>
              <w:fldChar w:fldCharType="begin"/>
            </w:r>
            <w:r w:rsidR="005A29B0">
              <w:rPr>
                <w:noProof/>
                <w:webHidden/>
              </w:rPr>
              <w:instrText xml:space="preserve"> PAGEREF _Toc69979936 \h </w:instrText>
            </w:r>
            <w:r>
              <w:rPr>
                <w:noProof/>
                <w:webHidden/>
              </w:rPr>
            </w:r>
            <w:r>
              <w:rPr>
                <w:noProof/>
                <w:webHidden/>
              </w:rPr>
              <w:fldChar w:fldCharType="separate"/>
            </w:r>
            <w:r w:rsidR="005A29B0">
              <w:rPr>
                <w:noProof/>
                <w:webHidden/>
              </w:rPr>
              <w:t>19</w:t>
            </w:r>
            <w:r>
              <w:rPr>
                <w:noProof/>
                <w:webHidden/>
              </w:rPr>
              <w:fldChar w:fldCharType="end"/>
            </w:r>
          </w:hyperlink>
        </w:p>
        <w:p w:rsidR="005A29B0" w:rsidRDefault="00D57081">
          <w:pPr>
            <w:pStyle w:val="TOC2"/>
            <w:tabs>
              <w:tab w:val="right" w:leader="dot" w:pos="9350"/>
            </w:tabs>
            <w:rPr>
              <w:rFonts w:asciiTheme="minorHAnsi" w:eastAsiaTheme="minorEastAsia" w:hAnsiTheme="minorHAnsi" w:cstheme="minorBidi"/>
              <w:noProof/>
              <w:color w:val="auto"/>
            </w:rPr>
          </w:pPr>
          <w:hyperlink w:anchor="_Toc69979937" w:history="1">
            <w:r w:rsidR="005A29B0" w:rsidRPr="00354935">
              <w:rPr>
                <w:rStyle w:val="Hyperlink"/>
                <w:rFonts w:eastAsia="Arial Unicode MS" w:cs="Arial Unicode MS"/>
                <w:noProof/>
              </w:rPr>
              <w:t>Feature 15: Platform Settings</w:t>
            </w:r>
            <w:r w:rsidR="005A29B0">
              <w:rPr>
                <w:noProof/>
                <w:webHidden/>
              </w:rPr>
              <w:tab/>
            </w:r>
            <w:r>
              <w:rPr>
                <w:noProof/>
                <w:webHidden/>
              </w:rPr>
              <w:fldChar w:fldCharType="begin"/>
            </w:r>
            <w:r w:rsidR="005A29B0">
              <w:rPr>
                <w:noProof/>
                <w:webHidden/>
              </w:rPr>
              <w:instrText xml:space="preserve"> PAGEREF _Toc69979937 \h </w:instrText>
            </w:r>
            <w:r>
              <w:rPr>
                <w:noProof/>
                <w:webHidden/>
              </w:rPr>
            </w:r>
            <w:r>
              <w:rPr>
                <w:noProof/>
                <w:webHidden/>
              </w:rPr>
              <w:fldChar w:fldCharType="separate"/>
            </w:r>
            <w:r w:rsidR="005A29B0">
              <w:rPr>
                <w:noProof/>
                <w:webHidden/>
              </w:rPr>
              <w:t>19</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38" w:history="1">
            <w:r w:rsidR="005A29B0" w:rsidRPr="00354935">
              <w:rPr>
                <w:rStyle w:val="Hyperlink"/>
                <w:noProof/>
              </w:rPr>
              <w:t>DISCLAIMER</w:t>
            </w:r>
            <w:r w:rsidR="005A29B0">
              <w:rPr>
                <w:noProof/>
                <w:webHidden/>
              </w:rPr>
              <w:tab/>
            </w:r>
            <w:r>
              <w:rPr>
                <w:noProof/>
                <w:webHidden/>
              </w:rPr>
              <w:fldChar w:fldCharType="begin"/>
            </w:r>
            <w:r w:rsidR="005A29B0">
              <w:rPr>
                <w:noProof/>
                <w:webHidden/>
              </w:rPr>
              <w:instrText xml:space="preserve"> PAGEREF _Toc69979938 \h </w:instrText>
            </w:r>
            <w:r>
              <w:rPr>
                <w:noProof/>
                <w:webHidden/>
              </w:rPr>
            </w:r>
            <w:r>
              <w:rPr>
                <w:noProof/>
                <w:webHidden/>
              </w:rPr>
              <w:fldChar w:fldCharType="separate"/>
            </w:r>
            <w:r w:rsidR="005A29B0">
              <w:rPr>
                <w:noProof/>
                <w:webHidden/>
              </w:rPr>
              <w:t>19</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39" w:history="1">
            <w:r w:rsidR="005A29B0" w:rsidRPr="00354935">
              <w:rPr>
                <w:rStyle w:val="Hyperlink"/>
                <w:rFonts w:eastAsia="Arial Unicode MS" w:cs="Arial Unicode MS"/>
                <w:noProof/>
              </w:rPr>
              <w:t>MISCELLANEOUS</w:t>
            </w:r>
            <w:r w:rsidR="005A29B0">
              <w:rPr>
                <w:noProof/>
                <w:webHidden/>
              </w:rPr>
              <w:tab/>
            </w:r>
            <w:r>
              <w:rPr>
                <w:noProof/>
                <w:webHidden/>
              </w:rPr>
              <w:fldChar w:fldCharType="begin"/>
            </w:r>
            <w:r w:rsidR="005A29B0">
              <w:rPr>
                <w:noProof/>
                <w:webHidden/>
              </w:rPr>
              <w:instrText xml:space="preserve"> PAGEREF _Toc69979939 \h </w:instrText>
            </w:r>
            <w:r>
              <w:rPr>
                <w:noProof/>
                <w:webHidden/>
              </w:rPr>
            </w:r>
            <w:r>
              <w:rPr>
                <w:noProof/>
                <w:webHidden/>
              </w:rPr>
              <w:fldChar w:fldCharType="separate"/>
            </w:r>
            <w:r w:rsidR="005A29B0">
              <w:rPr>
                <w:noProof/>
                <w:webHidden/>
              </w:rPr>
              <w:t>19</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40" w:history="1">
            <w:r w:rsidR="005A29B0" w:rsidRPr="00354935">
              <w:rPr>
                <w:rStyle w:val="Hyperlink"/>
                <w:rFonts w:eastAsia="Arial Unicode MS" w:cs="Arial Unicode MS"/>
                <w:noProof/>
              </w:rPr>
              <w:t>User Characteristics</w:t>
            </w:r>
            <w:r w:rsidR="005A29B0">
              <w:rPr>
                <w:noProof/>
                <w:webHidden/>
              </w:rPr>
              <w:tab/>
            </w:r>
            <w:r>
              <w:rPr>
                <w:noProof/>
                <w:webHidden/>
              </w:rPr>
              <w:fldChar w:fldCharType="begin"/>
            </w:r>
            <w:r w:rsidR="005A29B0">
              <w:rPr>
                <w:noProof/>
                <w:webHidden/>
              </w:rPr>
              <w:instrText xml:space="preserve"> PAGEREF _Toc69979940 \h </w:instrText>
            </w:r>
            <w:r>
              <w:rPr>
                <w:noProof/>
                <w:webHidden/>
              </w:rPr>
            </w:r>
            <w:r>
              <w:rPr>
                <w:noProof/>
                <w:webHidden/>
              </w:rPr>
              <w:fldChar w:fldCharType="separate"/>
            </w:r>
            <w:r w:rsidR="005A29B0">
              <w:rPr>
                <w:noProof/>
                <w:webHidden/>
              </w:rPr>
              <w:t>20</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41" w:history="1">
            <w:r w:rsidR="005A29B0" w:rsidRPr="00354935">
              <w:rPr>
                <w:rStyle w:val="Hyperlink"/>
                <w:rFonts w:eastAsia="Arial Unicode MS" w:cs="Arial Unicode MS"/>
                <w:noProof/>
              </w:rPr>
              <w:t>Non-Functional Requirements</w:t>
            </w:r>
            <w:r w:rsidR="005A29B0">
              <w:rPr>
                <w:noProof/>
                <w:webHidden/>
              </w:rPr>
              <w:tab/>
            </w:r>
            <w:r>
              <w:rPr>
                <w:noProof/>
                <w:webHidden/>
              </w:rPr>
              <w:fldChar w:fldCharType="begin"/>
            </w:r>
            <w:r w:rsidR="005A29B0">
              <w:rPr>
                <w:noProof/>
                <w:webHidden/>
              </w:rPr>
              <w:instrText xml:space="preserve"> PAGEREF _Toc69979941 \h </w:instrText>
            </w:r>
            <w:r>
              <w:rPr>
                <w:noProof/>
                <w:webHidden/>
              </w:rPr>
            </w:r>
            <w:r>
              <w:rPr>
                <w:noProof/>
                <w:webHidden/>
              </w:rPr>
              <w:fldChar w:fldCharType="separate"/>
            </w:r>
            <w:r w:rsidR="005A29B0">
              <w:rPr>
                <w:noProof/>
                <w:webHidden/>
              </w:rPr>
              <w:t>20</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42" w:history="1">
            <w:r w:rsidR="005A29B0" w:rsidRPr="00354935">
              <w:rPr>
                <w:rStyle w:val="Hyperlink"/>
                <w:rFonts w:eastAsia="Arial Unicode MS" w:cs="Arial Unicode MS"/>
                <w:noProof/>
              </w:rPr>
              <w:t>Document List Bist :</w:t>
            </w:r>
            <w:r w:rsidR="005A29B0">
              <w:rPr>
                <w:noProof/>
                <w:webHidden/>
              </w:rPr>
              <w:tab/>
            </w:r>
            <w:r>
              <w:rPr>
                <w:noProof/>
                <w:webHidden/>
              </w:rPr>
              <w:fldChar w:fldCharType="begin"/>
            </w:r>
            <w:r w:rsidR="005A29B0">
              <w:rPr>
                <w:noProof/>
                <w:webHidden/>
              </w:rPr>
              <w:instrText xml:space="preserve"> PAGEREF _Toc69979942 \h </w:instrText>
            </w:r>
            <w:r>
              <w:rPr>
                <w:noProof/>
                <w:webHidden/>
              </w:rPr>
            </w:r>
            <w:r>
              <w:rPr>
                <w:noProof/>
                <w:webHidden/>
              </w:rPr>
              <w:fldChar w:fldCharType="separate"/>
            </w:r>
            <w:r w:rsidR="005A29B0">
              <w:rPr>
                <w:noProof/>
                <w:webHidden/>
              </w:rPr>
              <w:t>20</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43" w:history="1">
            <w:r w:rsidR="005A29B0" w:rsidRPr="00354935">
              <w:rPr>
                <w:rStyle w:val="Hyperlink"/>
                <w:rFonts w:eastAsia="Arial Unicode MS" w:cs="Arial Unicode MS"/>
                <w:noProof/>
              </w:rPr>
              <w:t>Email Reminders:-</w:t>
            </w:r>
            <w:r w:rsidR="005A29B0">
              <w:rPr>
                <w:noProof/>
                <w:webHidden/>
              </w:rPr>
              <w:tab/>
            </w:r>
            <w:r>
              <w:rPr>
                <w:noProof/>
                <w:webHidden/>
              </w:rPr>
              <w:fldChar w:fldCharType="begin"/>
            </w:r>
            <w:r w:rsidR="005A29B0">
              <w:rPr>
                <w:noProof/>
                <w:webHidden/>
              </w:rPr>
              <w:instrText xml:space="preserve"> PAGEREF _Toc69979943 \h </w:instrText>
            </w:r>
            <w:r>
              <w:rPr>
                <w:noProof/>
                <w:webHidden/>
              </w:rPr>
            </w:r>
            <w:r>
              <w:rPr>
                <w:noProof/>
                <w:webHidden/>
              </w:rPr>
              <w:fldChar w:fldCharType="separate"/>
            </w:r>
            <w:r w:rsidR="005A29B0">
              <w:rPr>
                <w:noProof/>
                <w:webHidden/>
              </w:rPr>
              <w:t>25</w:t>
            </w:r>
            <w:r>
              <w:rPr>
                <w:noProof/>
                <w:webHidden/>
              </w:rPr>
              <w:fldChar w:fldCharType="end"/>
            </w:r>
          </w:hyperlink>
        </w:p>
        <w:p w:rsidR="005A29B0" w:rsidRDefault="00D57081">
          <w:pPr>
            <w:pStyle w:val="TOC1"/>
            <w:tabs>
              <w:tab w:val="right" w:leader="dot" w:pos="9350"/>
            </w:tabs>
            <w:rPr>
              <w:rFonts w:asciiTheme="minorHAnsi" w:eastAsiaTheme="minorEastAsia" w:hAnsiTheme="minorHAnsi" w:cstheme="minorBidi"/>
              <w:noProof/>
              <w:color w:val="auto"/>
            </w:rPr>
          </w:pPr>
          <w:hyperlink w:anchor="_Toc69979944" w:history="1">
            <w:r w:rsidR="005A29B0" w:rsidRPr="00354935">
              <w:rPr>
                <w:rStyle w:val="Hyperlink"/>
                <w:rFonts w:eastAsia="Arial Unicode MS" w:cs="Arial Unicode MS"/>
                <w:noProof/>
              </w:rPr>
              <w:t>Logic for timeline of audit request</w:t>
            </w:r>
            <w:r w:rsidR="005A29B0">
              <w:rPr>
                <w:noProof/>
                <w:webHidden/>
              </w:rPr>
              <w:tab/>
            </w:r>
            <w:r>
              <w:rPr>
                <w:noProof/>
                <w:webHidden/>
              </w:rPr>
              <w:fldChar w:fldCharType="begin"/>
            </w:r>
            <w:r w:rsidR="005A29B0">
              <w:rPr>
                <w:noProof/>
                <w:webHidden/>
              </w:rPr>
              <w:instrText xml:space="preserve"> PAGEREF _Toc69979944 \h </w:instrText>
            </w:r>
            <w:r>
              <w:rPr>
                <w:noProof/>
                <w:webHidden/>
              </w:rPr>
            </w:r>
            <w:r>
              <w:rPr>
                <w:noProof/>
                <w:webHidden/>
              </w:rPr>
              <w:fldChar w:fldCharType="separate"/>
            </w:r>
            <w:r w:rsidR="005A29B0">
              <w:rPr>
                <w:noProof/>
                <w:webHidden/>
              </w:rPr>
              <w:t>25</w:t>
            </w:r>
            <w:r>
              <w:rPr>
                <w:noProof/>
                <w:webHidden/>
              </w:rPr>
              <w:fldChar w:fldCharType="end"/>
            </w:r>
          </w:hyperlink>
        </w:p>
        <w:p w:rsidR="00687834" w:rsidRDefault="00D57081" w:rsidP="00687834">
          <w:r>
            <w:rPr>
              <w:b/>
              <w:bCs/>
              <w:noProof/>
            </w:rPr>
            <w:fldChar w:fldCharType="end"/>
          </w:r>
        </w:p>
      </w:sdtContent>
    </w:sdt>
    <w:p w:rsidR="00017FF9" w:rsidRDefault="00017FF9" w:rsidP="00017FF9">
      <w:pPr>
        <w:pStyle w:val="Heading11"/>
        <w:rPr>
          <w:rFonts w:eastAsia="Arial Unicode MS" w:cs="Arial Unicode MS"/>
        </w:rPr>
      </w:pPr>
      <w:bookmarkStart w:id="7" w:name="_Toc47955264"/>
      <w:bookmarkStart w:id="8" w:name="_Toc69979897"/>
      <w:r>
        <w:rPr>
          <w:rFonts w:eastAsia="Arial Unicode MS" w:cs="Arial Unicode MS"/>
        </w:rPr>
        <w:t>Introduction</w:t>
      </w:r>
      <w:bookmarkEnd w:id="7"/>
      <w:bookmarkEnd w:id="8"/>
    </w:p>
    <w:p w:rsidR="00CF2854" w:rsidRPr="00CF2854" w:rsidRDefault="00CF2854" w:rsidP="00CF2854"/>
    <w:p w:rsidR="00017FF9" w:rsidRDefault="00017FF9" w:rsidP="00CF2854">
      <w:pPr>
        <w:pStyle w:val="Heading21"/>
        <w:ind w:left="0" w:firstLine="0"/>
      </w:pPr>
      <w:bookmarkStart w:id="9" w:name="_Toc47955265"/>
      <w:bookmarkStart w:id="10" w:name="_Toc69979898"/>
      <w:r>
        <w:t>Purpose</w:t>
      </w:r>
      <w:bookmarkEnd w:id="9"/>
      <w:bookmarkEnd w:id="10"/>
    </w:p>
    <w:p w:rsidR="00017FF9" w:rsidRDefault="00017FF9" w:rsidP="00017FF9">
      <w:pPr>
        <w:jc w:val="both"/>
      </w:pPr>
      <w:r>
        <w:t>The purpose of this document is to present a detailed description of the project Auditing</w:t>
      </w:r>
      <w:r>
        <w:rPr>
          <w:sz w:val="24"/>
          <w:szCs w:val="24"/>
        </w:rPr>
        <w:t xml:space="preserve"> website</w:t>
      </w:r>
      <w:r>
        <w:t>. It will explain the purpose and features of the system, the interfaces of the system, what the system will do and the constraints under which it must operate. This document is intended for both the stakeholders and the developers of the system. This document will be the base for confirmation of the delivery of the product as per the original requirements discussed and agreed by both the parties i.e. customer and vendor.</w:t>
      </w:r>
    </w:p>
    <w:p w:rsidR="00017FF9" w:rsidRDefault="00017FF9" w:rsidP="00017FF9">
      <w:pPr>
        <w:jc w:val="both"/>
      </w:pPr>
    </w:p>
    <w:p w:rsidR="00017FF9" w:rsidRDefault="00017FF9" w:rsidP="00017FF9">
      <w:pPr>
        <w:rPr>
          <w:rFonts w:ascii="Helvetica" w:eastAsia="Helvetica" w:hAnsi="Helvetica" w:cs="Helvetica"/>
          <w:b/>
          <w:bCs/>
        </w:rPr>
      </w:pPr>
    </w:p>
    <w:p w:rsidR="00017FF9" w:rsidRDefault="00017FF9" w:rsidP="00017FF9">
      <w:pPr>
        <w:pStyle w:val="Heading21"/>
      </w:pPr>
      <w:bookmarkStart w:id="11" w:name="_Toc47955266"/>
      <w:bookmarkStart w:id="12" w:name="_Toc69979899"/>
      <w:r>
        <w:t>Scope of the project</w:t>
      </w:r>
      <w:bookmarkEnd w:id="11"/>
      <w:bookmarkEnd w:id="12"/>
    </w:p>
    <w:p w:rsidR="00017FF9" w:rsidRDefault="00017FF9" w:rsidP="00017FF9">
      <w:pPr>
        <w:jc w:val="both"/>
      </w:pPr>
      <w:r>
        <w:t xml:space="preserve">The objective of the proposed project is to develop the website which will provide Auditing services to its </w:t>
      </w:r>
      <w:r w:rsidR="00921C50">
        <w:t>clients</w:t>
      </w:r>
      <w:r>
        <w:t xml:space="preserve">. </w:t>
      </w:r>
      <w:r w:rsidR="00BC142B">
        <w:t>Auditing</w:t>
      </w:r>
      <w:r w:rsidR="00921C50">
        <w:t xml:space="preserve"> company will assign the auditors to clients or companies </w:t>
      </w:r>
      <w:r w:rsidR="001373C5">
        <w:t>for</w:t>
      </w:r>
      <w:r w:rsidR="00921C50">
        <w:t xml:space="preserve"> their audit request</w:t>
      </w:r>
      <w:r w:rsidR="001373C5">
        <w:t>s</w:t>
      </w:r>
      <w:r w:rsidR="00921C50">
        <w:t>.</w:t>
      </w:r>
      <w:r w:rsidR="003F5B15">
        <w:t xml:space="preserve"> Auditor will generate a report of audit and will upload it for clients or companies.</w:t>
      </w:r>
    </w:p>
    <w:p w:rsidR="00CF2854" w:rsidRDefault="00CF2854" w:rsidP="00017FF9">
      <w:pPr>
        <w:jc w:val="both"/>
      </w:pPr>
    </w:p>
    <w:p w:rsidR="00CF2854" w:rsidRDefault="00CF2854" w:rsidP="00017FF9">
      <w:pPr>
        <w:jc w:val="both"/>
      </w:pPr>
    </w:p>
    <w:p w:rsidR="00017FF9" w:rsidRDefault="00017FF9" w:rsidP="00CF2854">
      <w:pPr>
        <w:pStyle w:val="Heading21"/>
        <w:ind w:left="0" w:firstLine="0"/>
      </w:pPr>
      <w:bookmarkStart w:id="13" w:name="_Toc47955267"/>
      <w:bookmarkStart w:id="14" w:name="_Toc69979900"/>
      <w:r w:rsidRPr="00017FF9">
        <w:t>Glossary</w:t>
      </w:r>
      <w:bookmarkEnd w:id="13"/>
      <w:bookmarkEnd w:id="14"/>
    </w:p>
    <w:p w:rsidR="007D3B2A" w:rsidRPr="007D3B2A" w:rsidRDefault="007D3B2A" w:rsidP="007D3B2A"/>
    <w:tbl>
      <w:tblPr>
        <w:tblW w:w="0" w:type="auto"/>
        <w:tblInd w:w="108" w:type="dxa"/>
        <w:shd w:val="clear" w:color="auto" w:fill="CED7E7"/>
        <w:tblLayout w:type="fixed"/>
        <w:tblLook w:val="0000"/>
      </w:tblPr>
      <w:tblGrid>
        <w:gridCol w:w="2807"/>
        <w:gridCol w:w="7087"/>
      </w:tblGrid>
      <w:tr w:rsidR="007D3B2A" w:rsidTr="1A6BEAEF">
        <w:trPr>
          <w:cantSplit/>
          <w:trHeight w:val="27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Customer</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Pr="007D3B2A" w:rsidRDefault="1A6BEAEF" w:rsidP="003843AA">
            <w:pPr>
              <w:suppressAutoHyphens w:val="0"/>
              <w:rPr>
                <w:rFonts w:ascii="Trebuchet MS" w:hAnsi="Trebuchet MS"/>
                <w:color w:val="10253F"/>
              </w:rPr>
            </w:pPr>
            <w:r w:rsidRPr="1A6BEAEF">
              <w:rPr>
                <w:rFonts w:ascii="Verdana" w:hAnsi="Verdana"/>
              </w:rPr>
              <w:t>Refer to the client –</w:t>
            </w:r>
            <w:del w:id="15" w:author="Sebastien Trousset" w:date="2021-04-28T01:56:00Z">
              <w:r w:rsidR="007D3B2A" w:rsidRPr="1A6BEAEF" w:rsidDel="1A6BEAEF">
                <w:rPr>
                  <w:rFonts w:ascii="Trebuchet MS" w:hAnsi="Trebuchet MS"/>
                  <w:color w:val="10253F"/>
                </w:rPr>
                <w:delText xml:space="preserve">Mr. </w:delText>
              </w:r>
              <w:r w:rsidR="007D3B2A" w:rsidRPr="1A6BEAEF" w:rsidDel="1A6BEAEF">
                <w:rPr>
                  <w:rFonts w:ascii="Trebuchet MS" w:hAnsi="Trebuchet MS"/>
                </w:rPr>
                <w:delText>Sebastien Trousset</w:delText>
              </w:r>
            </w:del>
            <w:ins w:id="16" w:author="Sebastien Trousset" w:date="2021-04-28T01:56:00Z">
              <w:r w:rsidRPr="1A6BEAEF">
                <w:rPr>
                  <w:rFonts w:ascii="Trebuchet MS" w:hAnsi="Trebuchet MS"/>
                </w:rPr>
                <w:t>Nabi Consulting</w:t>
              </w:r>
            </w:ins>
            <w:ins w:id="17" w:author="Windows User" w:date="2021-04-28T15:59:00Z">
              <w:r w:rsidR="00F85E59">
                <w:rPr>
                  <w:rFonts w:ascii="Trebuchet MS" w:hAnsi="Trebuchet MS"/>
                </w:rPr>
                <w:t xml:space="preserve"> accepted</w:t>
              </w:r>
            </w:ins>
          </w:p>
        </w:tc>
      </w:tr>
      <w:tr w:rsidR="007D3B2A" w:rsidTr="1A6BEAEF">
        <w:trPr>
          <w:cantSplit/>
          <w:trHeight w:val="27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Vendor</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Refer to the development company – Octal Info Solution</w:t>
            </w:r>
          </w:p>
        </w:tc>
      </w:tr>
      <w:tr w:rsidR="007D3B2A" w:rsidTr="1A6BEAEF">
        <w:trPr>
          <w:cantSplit/>
          <w:trHeight w:val="27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Database</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Collection of all the information monitored by this system.</w:t>
            </w:r>
          </w:p>
        </w:tc>
      </w:tr>
      <w:tr w:rsidR="007D3B2A" w:rsidTr="1A6BEAEF">
        <w:trPr>
          <w:cantSplit/>
          <w:trHeight w:val="27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Visitor</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Anyone visiting the site.</w:t>
            </w:r>
          </w:p>
        </w:tc>
      </w:tr>
      <w:tr w:rsidR="007D3B2A" w:rsidTr="1A6BEAEF">
        <w:trPr>
          <w:cantSplit/>
          <w:trHeight w:val="27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Member/User</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Registered member of the website.</w:t>
            </w:r>
          </w:p>
        </w:tc>
      </w:tr>
      <w:tr w:rsidR="007D3B2A" w:rsidTr="1A6BEAEF">
        <w:trPr>
          <w:cantSplit/>
          <w:trHeight w:val="53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Administrator</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Super admin who will have full access of admin section of website.</w:t>
            </w:r>
          </w:p>
        </w:tc>
      </w:tr>
      <w:tr w:rsidR="007D3B2A" w:rsidTr="1A6BEAEF">
        <w:trPr>
          <w:cantSplit/>
          <w:trHeight w:val="27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Field</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A cell within a form.</w:t>
            </w:r>
          </w:p>
        </w:tc>
      </w:tr>
      <w:tr w:rsidR="007D3B2A" w:rsidTr="1A6BEAEF">
        <w:trPr>
          <w:cantSplit/>
          <w:trHeight w:val="79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Software Requirements Specification</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A document that completely describes all of the functions of a proposed system and the constraints under which it must operate. For example, this document.</w:t>
            </w:r>
          </w:p>
        </w:tc>
      </w:tr>
      <w:tr w:rsidR="007D3B2A" w:rsidTr="1A6BEAEF">
        <w:trPr>
          <w:cantSplit/>
          <w:trHeight w:val="270"/>
        </w:trPr>
        <w:tc>
          <w:tcPr>
            <w:tcW w:w="28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color w:val="FF3333"/>
                <w:u w:color="FF3333"/>
              </w:rPr>
            </w:pPr>
            <w:r>
              <w:rPr>
                <w:rFonts w:ascii="Verdana" w:hAnsi="Verdana"/>
                <w:color w:val="FF3333"/>
                <w:u w:color="FF3333"/>
              </w:rPr>
              <w:t>*</w:t>
            </w:r>
          </w:p>
        </w:tc>
        <w:tc>
          <w:tcPr>
            <w:tcW w:w="70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rsidR="007D3B2A" w:rsidRDefault="007D3B2A" w:rsidP="003843AA">
            <w:pPr>
              <w:rPr>
                <w:rFonts w:ascii="Verdana" w:hAnsi="Verdana"/>
              </w:rPr>
            </w:pPr>
            <w:r>
              <w:rPr>
                <w:rFonts w:ascii="Verdana" w:hAnsi="Verdana"/>
              </w:rPr>
              <w:t>This red asterisk sign indicate required form fields.</w:t>
            </w:r>
          </w:p>
        </w:tc>
      </w:tr>
    </w:tbl>
    <w:p w:rsidR="007D3B2A" w:rsidRDefault="007D3B2A" w:rsidP="007D3B2A">
      <w:pPr>
        <w:rPr>
          <w:b/>
          <w:sz w:val="40"/>
          <w:szCs w:val="40"/>
        </w:rPr>
      </w:pPr>
    </w:p>
    <w:p w:rsidR="007D3B2A" w:rsidRDefault="007D3B2A" w:rsidP="007D3B2A">
      <w:pPr>
        <w:rPr>
          <w:b/>
          <w:sz w:val="40"/>
          <w:szCs w:val="40"/>
        </w:rPr>
      </w:pPr>
    </w:p>
    <w:p w:rsidR="007D3B2A" w:rsidRDefault="007D3B2A" w:rsidP="003F7D21">
      <w:pPr>
        <w:pStyle w:val="Heading21"/>
        <w:ind w:left="0" w:firstLine="0"/>
      </w:pPr>
      <w:bookmarkStart w:id="18" w:name="_Toc69979901"/>
      <w:r w:rsidRPr="00C5178E">
        <w:t>Overview of the document</w:t>
      </w:r>
      <w:bookmarkEnd w:id="18"/>
    </w:p>
    <w:p w:rsidR="007D3B2A" w:rsidRPr="007D3B2A" w:rsidRDefault="007D3B2A" w:rsidP="007D3B2A">
      <w:pPr>
        <w:rPr>
          <w:b/>
          <w:sz w:val="32"/>
          <w:szCs w:val="40"/>
        </w:rPr>
      </w:pPr>
    </w:p>
    <w:p w:rsidR="007D3B2A" w:rsidRDefault="007D3B2A" w:rsidP="007D3B2A">
      <w:pPr>
        <w:jc w:val="both"/>
      </w:pPr>
      <w:r>
        <w:t xml:space="preserve">This SRS document is loosely based on the </w:t>
      </w:r>
      <w:bookmarkStart w:id="19" w:name="OLE_LINK1"/>
      <w:r>
        <w:t>I</w:t>
      </w:r>
      <w:bookmarkStart w:id="20" w:name="OLE_LINK2"/>
      <w:bookmarkEnd w:id="19"/>
      <w:r>
        <w:t>EEE STD 830-1998</w:t>
      </w:r>
      <w:bookmarkEnd w:id="20"/>
      <w:r>
        <w:t xml:space="preserve"> recommended practices for software requirements specifications.  It is acknowledged that this document need not conform to strict IEEE STD 830-1998 specifications in order for the desired software to be created by the Vendor for the Client.</w:t>
      </w:r>
    </w:p>
    <w:p w:rsidR="007D3B2A" w:rsidRDefault="007D3B2A" w:rsidP="007D3B2A">
      <w:pPr>
        <w:jc w:val="both"/>
      </w:pPr>
      <w:r>
        <w:t>Section 2 of this document, Overall Description, describes the overall functioning of the software and those who will use it.  It also provides example use-case scenarios of the main desired functionality of the system and provides background information for the specific requirements.</w:t>
      </w:r>
    </w:p>
    <w:p w:rsidR="00CF2854" w:rsidRDefault="00CF2854" w:rsidP="007D3B2A">
      <w:pPr>
        <w:jc w:val="both"/>
      </w:pPr>
    </w:p>
    <w:p w:rsidR="007D3B2A" w:rsidRDefault="007D3B2A" w:rsidP="007D3B2A"/>
    <w:p w:rsidR="003F7D21" w:rsidRDefault="003F7D21" w:rsidP="003F7D21">
      <w:pPr>
        <w:pStyle w:val="Heading11"/>
      </w:pPr>
      <w:bookmarkStart w:id="21" w:name="_Toc47955268"/>
      <w:bookmarkStart w:id="22" w:name="_Toc69979902"/>
      <w:r>
        <w:rPr>
          <w:rFonts w:eastAsia="Arial Unicode MS" w:cs="Arial Unicode MS"/>
        </w:rPr>
        <w:t>Overall Description</w:t>
      </w:r>
      <w:bookmarkEnd w:id="21"/>
      <w:bookmarkEnd w:id="22"/>
    </w:p>
    <w:p w:rsidR="003F7D21" w:rsidRDefault="003F7D21" w:rsidP="003F7D21">
      <w:pPr>
        <w:jc w:val="both"/>
      </w:pPr>
      <w:r>
        <w:t>The System has the following three types of active members:</w:t>
      </w:r>
    </w:p>
    <w:p w:rsidR="003F7D21" w:rsidRDefault="003F7D21" w:rsidP="003F7D21">
      <w:pPr>
        <w:jc w:val="both"/>
      </w:pPr>
    </w:p>
    <w:p w:rsidR="003F7D21" w:rsidRDefault="003F7D21" w:rsidP="003F7D21">
      <w:pPr>
        <w:jc w:val="both"/>
      </w:pPr>
      <w:r>
        <w:rPr>
          <w:rFonts w:ascii="Helvetica" w:hAnsi="Helvetica"/>
          <w:b/>
          <w:bCs/>
        </w:rPr>
        <w:t>Administrator:</w:t>
      </w:r>
      <w:r>
        <w:t xml:space="preserve"> The Administrator can access the entire system. He will have only website based password protected area where he can modify the site global settings add master data </w:t>
      </w:r>
      <w:r w:rsidR="0025627C">
        <w:t>at platform</w:t>
      </w:r>
      <w:r>
        <w:t xml:space="preserve"> and can see all data. He can do all the activities which are mentioned in this document. </w:t>
      </w:r>
      <w:r w:rsidR="001B400E">
        <w:t>He will be owner of the platform.</w:t>
      </w:r>
    </w:p>
    <w:p w:rsidR="003F7D21" w:rsidRDefault="003F7D21" w:rsidP="003F7D21">
      <w:pPr>
        <w:jc w:val="both"/>
        <w:rPr>
          <w:rFonts w:ascii="Helvetica" w:eastAsia="Helvetica" w:hAnsi="Helvetica" w:cs="Helvetica"/>
          <w:b/>
          <w:bCs/>
        </w:rPr>
      </w:pPr>
    </w:p>
    <w:p w:rsidR="003F7D21" w:rsidRDefault="1A6BEAEF" w:rsidP="003F7D21">
      <w:pPr>
        <w:jc w:val="both"/>
        <w:rPr>
          <w:rFonts w:ascii="Cambria" w:eastAsia="Cambria" w:hAnsi="Cambria" w:cs="Cambria"/>
          <w:color w:val="FF0000"/>
        </w:rPr>
      </w:pPr>
      <w:r w:rsidRPr="1A6BEAEF">
        <w:rPr>
          <w:rFonts w:ascii="Helvetica" w:hAnsi="Helvetica"/>
          <w:b/>
          <w:bCs/>
        </w:rPr>
        <w:t xml:space="preserve">User (Client or companies): </w:t>
      </w:r>
      <w:r>
        <w:t>These types of Users would be able to Login into web application. User can</w:t>
      </w:r>
      <w:ins w:id="23" w:author="Sebastien Trousset" w:date="2021-04-27T03:26:00Z">
        <w:r>
          <w:t xml:space="preserve"> request for a new audit request,</w:t>
        </w:r>
      </w:ins>
      <w:ins w:id="24" w:author="Windows User" w:date="2021-04-28T16:00:00Z">
        <w:r w:rsidR="00F85E59">
          <w:t xml:space="preserve"> (change accepted)</w:t>
        </w:r>
      </w:ins>
      <w:r>
        <w:t xml:space="preserve"> upload the required documents and information on portal to get </w:t>
      </w:r>
      <w:del w:id="25" w:author="Sebastien Trousset" w:date="2021-04-27T03:26:00Z">
        <w:r w:rsidR="003F7D21" w:rsidDel="1A6BEAEF">
          <w:delText>there accounts</w:delText>
        </w:r>
      </w:del>
      <w:ins w:id="26" w:author="Sebastien Trousset" w:date="2021-04-27T03:26:00Z">
        <w:r>
          <w:t>their documents and business practices</w:t>
        </w:r>
      </w:ins>
      <w:ins w:id="27" w:author="Windows User" w:date="2021-04-28T16:00:00Z">
        <w:r w:rsidR="00F85E59">
          <w:t>(change accepted)</w:t>
        </w:r>
      </w:ins>
      <w:r>
        <w:t xml:space="preserve">audited by auditor available </w:t>
      </w:r>
      <w:del w:id="28" w:author="Sebastien Trousset" w:date="2021-04-27T03:26:00Z">
        <w:r w:rsidR="003F7D21" w:rsidDel="1A6BEAEF">
          <w:delText>at</w:delText>
        </w:r>
      </w:del>
      <w:ins w:id="29" w:author="Sebastien Trousset" w:date="2021-04-27T03:26:00Z">
        <w:r>
          <w:t>in</w:t>
        </w:r>
      </w:ins>
      <w:r>
        <w:t xml:space="preserve"> the portal (Admin is an Auditing Company), by signing up an SLA and making online payment.</w:t>
      </w:r>
    </w:p>
    <w:p w:rsidR="003F7D21" w:rsidRDefault="003F7D21" w:rsidP="003F7D21">
      <w:pPr>
        <w:jc w:val="both"/>
        <w:rPr>
          <w:rFonts w:ascii="Cambria" w:eastAsia="Cambria" w:hAnsi="Cambria" w:cs="Cambria"/>
          <w:color w:val="FF0000"/>
          <w:u w:color="FF0000"/>
        </w:rPr>
      </w:pPr>
    </w:p>
    <w:p w:rsidR="007D3B2A" w:rsidRDefault="1A6BEAEF" w:rsidP="003F7D21">
      <w:pPr>
        <w:jc w:val="both"/>
      </w:pPr>
      <w:r w:rsidRPr="1A6BEAEF">
        <w:rPr>
          <w:rFonts w:ascii="Helvetica" w:hAnsi="Helvetica"/>
          <w:b/>
          <w:bCs/>
        </w:rPr>
        <w:t xml:space="preserve">User (Auditor): </w:t>
      </w:r>
      <w:r>
        <w:t>These types of users would be able to Login into Web based password protected area. These Users will be able</w:t>
      </w:r>
      <w:ins w:id="30" w:author="Sebastien Trousset" w:date="2021-04-27T03:25:00Z">
        <w:r>
          <w:t xml:space="preserve"> to be assigned audits by the admin, check the uploaded documents and upload an audit report.</w:t>
        </w:r>
      </w:ins>
      <w:del w:id="31" w:author="Sebastien Trousset" w:date="2021-04-27T03:25:00Z">
        <w:r w:rsidR="003F7D21" w:rsidDel="1A6BEAEF">
          <w:delText xml:space="preserve"> to generate new audit requests to admin. So admin can assign the auditor to fulfill the auditing service.</w:delText>
        </w:r>
      </w:del>
      <w:ins w:id="32" w:author="Windows User" w:date="2021-04-28T16:00:00Z">
        <w:r w:rsidR="00F85E59">
          <w:t>(change accepted)</w:t>
        </w:r>
      </w:ins>
    </w:p>
    <w:p w:rsidR="00CF2854" w:rsidRDefault="00CF2854" w:rsidP="003F7D21">
      <w:pPr>
        <w:jc w:val="both"/>
      </w:pPr>
    </w:p>
    <w:p w:rsidR="00483C0C" w:rsidRDefault="00483C0C" w:rsidP="00483C0C">
      <w:pPr>
        <w:rPr>
          <w:b/>
          <w:sz w:val="40"/>
          <w:szCs w:val="40"/>
        </w:rPr>
      </w:pPr>
    </w:p>
    <w:p w:rsidR="00483C0C" w:rsidRPr="001B2F56" w:rsidRDefault="00483C0C" w:rsidP="001B2F56">
      <w:pPr>
        <w:pStyle w:val="Heading11"/>
        <w:rPr>
          <w:rFonts w:eastAsia="Arial Unicode MS" w:cs="Arial Unicode MS"/>
        </w:rPr>
      </w:pPr>
      <w:bookmarkStart w:id="33" w:name="_Toc69979903"/>
      <w:r w:rsidRPr="001B2F56">
        <w:rPr>
          <w:rFonts w:eastAsia="Arial Unicode MS" w:cs="Arial Unicode MS"/>
        </w:rPr>
        <w:t>Platform:</w:t>
      </w:r>
      <w:bookmarkEnd w:id="33"/>
    </w:p>
    <w:p w:rsidR="00483C0C" w:rsidRPr="001B6271" w:rsidRDefault="1A6BEAEF" w:rsidP="1A6BEAEF">
      <w:pPr>
        <w:rPr>
          <w:b/>
          <w:bCs/>
          <w:sz w:val="28"/>
          <w:szCs w:val="28"/>
        </w:rPr>
      </w:pPr>
      <w:r w:rsidRPr="1A6BEAEF">
        <w:rPr>
          <w:b/>
          <w:bCs/>
          <w:sz w:val="28"/>
          <w:szCs w:val="28"/>
        </w:rPr>
        <w:t>Only Website</w:t>
      </w:r>
    </w:p>
    <w:p w:rsidR="00483C0C" w:rsidRDefault="00483C0C" w:rsidP="00483C0C"/>
    <w:p w:rsidR="00483C0C" w:rsidRDefault="00483C0C" w:rsidP="00483C0C"/>
    <w:p w:rsidR="00483C0C" w:rsidRPr="00663A00" w:rsidRDefault="00483C0C" w:rsidP="00663A00">
      <w:pPr>
        <w:pStyle w:val="Heading11"/>
        <w:rPr>
          <w:rFonts w:eastAsia="Arial Unicode MS" w:cs="Arial Unicode MS"/>
        </w:rPr>
      </w:pPr>
      <w:bookmarkStart w:id="34" w:name="_Toc69979904"/>
      <w:r w:rsidRPr="00663A00">
        <w:rPr>
          <w:rFonts w:eastAsia="Arial Unicode MS" w:cs="Arial Unicode MS"/>
        </w:rPr>
        <w:t>Functional Requirement Specification</w:t>
      </w:r>
      <w:bookmarkEnd w:id="34"/>
    </w:p>
    <w:p w:rsidR="00CF2854" w:rsidRDefault="00483C0C" w:rsidP="00483C0C">
      <w:pPr>
        <w:jc w:val="both"/>
      </w:pPr>
      <w:r>
        <w:t xml:space="preserve">This section outlines the use cases for each of the active actor of the system that defines the interaction between the external actors and the system. The Member would be the main actors of the front end of </w:t>
      </w:r>
      <w:r>
        <w:lastRenderedPageBreak/>
        <w:t>the system. Admin would control the overall site features</w:t>
      </w:r>
      <w:r w:rsidR="00234DD6">
        <w:t xml:space="preserve"> from the back end as listed in document.</w:t>
      </w:r>
      <w:r w:rsidR="00DA40AC">
        <w:t>Auditor</w:t>
      </w:r>
      <w:r w:rsidR="001425CF">
        <w:t xml:space="preserve"> and clients will also use the platform as mentioned in the document.</w:t>
      </w:r>
    </w:p>
    <w:p w:rsidR="00CF2854" w:rsidRDefault="00CF2854" w:rsidP="00483C0C">
      <w:pPr>
        <w:jc w:val="both"/>
      </w:pPr>
    </w:p>
    <w:p w:rsidR="00483C0C" w:rsidRDefault="00CF2854" w:rsidP="00CF2854">
      <w:pPr>
        <w:pStyle w:val="Heading11"/>
        <w:ind w:left="0" w:firstLine="0"/>
        <w:rPr>
          <w:rFonts w:eastAsia="Arial Unicode MS" w:cs="Arial Unicode MS"/>
        </w:rPr>
      </w:pPr>
      <w:bookmarkStart w:id="35" w:name="_Toc47955269"/>
      <w:bookmarkStart w:id="36" w:name="_Toc69979905"/>
      <w:r>
        <w:rPr>
          <w:rFonts w:eastAsia="Arial Unicode MS" w:cs="Arial Unicode MS"/>
        </w:rPr>
        <w:t>Client</w:t>
      </w:r>
      <w:r w:rsidR="00DA40AC">
        <w:rPr>
          <w:rFonts w:eastAsia="Arial Unicode MS" w:cs="Arial Unicode MS"/>
        </w:rPr>
        <w:t xml:space="preserve"> / Company</w:t>
      </w:r>
      <w:r>
        <w:rPr>
          <w:rFonts w:eastAsia="Arial Unicode MS" w:cs="Arial Unicode MS"/>
        </w:rPr>
        <w:t xml:space="preserve"> Functionality:</w:t>
      </w:r>
      <w:r w:rsidR="00483C0C">
        <w:rPr>
          <w:rFonts w:eastAsia="Arial Unicode MS" w:cs="Arial Unicode MS"/>
        </w:rPr>
        <w:t xml:space="preserve"> Website</w:t>
      </w:r>
      <w:bookmarkEnd w:id="35"/>
      <w:bookmarkEnd w:id="36"/>
    </w:p>
    <w:p w:rsidR="00CF2854" w:rsidRDefault="00CF2854" w:rsidP="00CF2854">
      <w:pPr>
        <w:pStyle w:val="Heading21"/>
        <w:rPr>
          <w:rFonts w:eastAsia="Arial Unicode MS" w:cs="Arial Unicode MS"/>
        </w:rPr>
      </w:pPr>
      <w:bookmarkStart w:id="37" w:name="_Toc47955272"/>
      <w:bookmarkStart w:id="38" w:name="_Toc69979906"/>
      <w:r>
        <w:rPr>
          <w:rFonts w:eastAsia="Arial Unicode MS" w:cs="Arial Unicode MS"/>
        </w:rPr>
        <w:t>Feature 1: Login</w:t>
      </w:r>
      <w:bookmarkEnd w:id="37"/>
      <w:bookmarkEnd w:id="38"/>
    </w:p>
    <w:p w:rsidR="00CF2854" w:rsidRDefault="00CF2854" w:rsidP="00CF2854">
      <w:pPr>
        <w:pStyle w:val="BodyText1"/>
      </w:pPr>
      <w:r>
        <w:t xml:space="preserve">Registered </w:t>
      </w:r>
      <w:r w:rsidR="009468EB">
        <w:t>Company or clients</w:t>
      </w:r>
      <w:r>
        <w:t xml:space="preserve"> would be able to login into the website by using the following method:</w:t>
      </w:r>
    </w:p>
    <w:p w:rsidR="00CF2854" w:rsidRPr="00EB0E1D" w:rsidRDefault="00B177E7" w:rsidP="00DB4A8C">
      <w:pPr>
        <w:pStyle w:val="BodyText1"/>
        <w:numPr>
          <w:ilvl w:val="0"/>
          <w:numId w:val="3"/>
        </w:numPr>
      </w:pPr>
      <w:r w:rsidRPr="00EB0E1D">
        <w:t>Email Address</w:t>
      </w:r>
      <w:r w:rsidR="00CF2854" w:rsidRPr="00EB0E1D">
        <w:t xml:space="preserve">[Textbox] </w:t>
      </w:r>
      <w:r w:rsidR="00CF2854" w:rsidRPr="00EB0E1D">
        <w:rPr>
          <w:color w:val="FF0000"/>
        </w:rPr>
        <w:t>*</w:t>
      </w:r>
    </w:p>
    <w:p w:rsidR="00CF2854" w:rsidRPr="00EB0E1D" w:rsidRDefault="00CF2854" w:rsidP="00DB4A8C">
      <w:pPr>
        <w:pStyle w:val="BodyText1"/>
        <w:numPr>
          <w:ilvl w:val="0"/>
          <w:numId w:val="3"/>
        </w:numPr>
      </w:pPr>
      <w:r w:rsidRPr="00EB0E1D">
        <w:t xml:space="preserve">Password [Textbox] </w:t>
      </w:r>
      <w:r w:rsidRPr="00EB0E1D">
        <w:rPr>
          <w:color w:val="FF0000"/>
        </w:rPr>
        <w:t>*</w:t>
      </w:r>
    </w:p>
    <w:p w:rsidR="00F20199" w:rsidRPr="00EB0E1D" w:rsidRDefault="00CF2854" w:rsidP="00DB4A8C">
      <w:pPr>
        <w:pStyle w:val="BodyText1"/>
        <w:numPr>
          <w:ilvl w:val="0"/>
          <w:numId w:val="3"/>
        </w:numPr>
      </w:pPr>
      <w:r w:rsidRPr="00EB0E1D">
        <w:t>Login Button</w:t>
      </w:r>
    </w:p>
    <w:p w:rsidR="003D4A60" w:rsidRDefault="003D4A60" w:rsidP="003D4A60">
      <w:pPr>
        <w:pStyle w:val="BodyText1"/>
      </w:pPr>
    </w:p>
    <w:p w:rsidR="003D4A60" w:rsidRDefault="1A6BEAEF" w:rsidP="003D4A60">
      <w:pPr>
        <w:pStyle w:val="BodyText1"/>
      </w:pPr>
      <w:r>
        <w:t>NOTE: Client or Company will be created by Admin, login credentials will shared to client or company by email when admin create an account for them.</w:t>
      </w:r>
    </w:p>
    <w:p w:rsidR="00D26D36" w:rsidRPr="00D26D36" w:rsidRDefault="00D26D36" w:rsidP="00D26D36">
      <w:pPr>
        <w:pStyle w:val="BodyText1"/>
        <w:ind w:left="720"/>
        <w:rPr>
          <w:b/>
        </w:rPr>
      </w:pPr>
    </w:p>
    <w:p w:rsidR="00F20199" w:rsidRDefault="00F20199" w:rsidP="00F20199">
      <w:pPr>
        <w:pStyle w:val="Heading21"/>
        <w:ind w:left="0" w:firstLine="0"/>
        <w:rPr>
          <w:rFonts w:eastAsia="Arial Unicode MS" w:cs="Arial Unicode MS"/>
        </w:rPr>
      </w:pPr>
      <w:bookmarkStart w:id="39" w:name="_Toc47955273"/>
      <w:bookmarkStart w:id="40" w:name="_Toc69979907"/>
      <w:r>
        <w:rPr>
          <w:rFonts w:eastAsia="Arial Unicode MS" w:cs="Arial Unicode MS"/>
        </w:rPr>
        <w:t>Feature 2: Forgot password</w:t>
      </w:r>
      <w:bookmarkEnd w:id="39"/>
      <w:bookmarkEnd w:id="40"/>
    </w:p>
    <w:p w:rsidR="00F20199" w:rsidRDefault="00F20199" w:rsidP="00F20199">
      <w:pPr>
        <w:pStyle w:val="BodyText1"/>
      </w:pPr>
      <w:r>
        <w:t xml:space="preserve">Registered </w:t>
      </w:r>
      <w:r w:rsidR="00CD76DB">
        <w:t>user</w:t>
      </w:r>
      <w:r>
        <w:t xml:space="preserve"> would be able to reset own password if they forgot. This customer will enter email in email textbox and will receive an email with password reset link. When </w:t>
      </w:r>
      <w:r w:rsidR="00CD76DB">
        <w:t xml:space="preserve">user </w:t>
      </w:r>
      <w:r>
        <w:t xml:space="preserve">will click on link, it will open a new screen where customer will be asked for New Password and Confirm New Password. When </w:t>
      </w:r>
      <w:r w:rsidR="00CD76DB">
        <w:t xml:space="preserve">user </w:t>
      </w:r>
      <w:r>
        <w:t xml:space="preserve">will submit this new password of </w:t>
      </w:r>
      <w:r w:rsidR="003A0F15">
        <w:t xml:space="preserve">user </w:t>
      </w:r>
      <w:r>
        <w:t xml:space="preserve">will be set and </w:t>
      </w:r>
      <w:r w:rsidR="00C32147">
        <w:t xml:space="preserve">user </w:t>
      </w:r>
      <w:r>
        <w:t>will see a confirmation message over screen.</w:t>
      </w:r>
    </w:p>
    <w:p w:rsidR="00D44D9E" w:rsidRDefault="00D44D9E" w:rsidP="00F20199">
      <w:pPr>
        <w:pStyle w:val="BodyText1"/>
      </w:pPr>
    </w:p>
    <w:p w:rsidR="00D44D9E" w:rsidRDefault="00D44D9E" w:rsidP="00D44D9E">
      <w:pPr>
        <w:pStyle w:val="Heading21"/>
        <w:rPr>
          <w:rFonts w:eastAsia="Arial Unicode MS" w:cs="Arial Unicode MS"/>
        </w:rPr>
      </w:pPr>
      <w:bookmarkStart w:id="41" w:name="_Toc69979908"/>
      <w:r>
        <w:rPr>
          <w:rFonts w:eastAsia="Arial Unicode MS" w:cs="Arial Unicode MS"/>
        </w:rPr>
        <w:t xml:space="preserve">Feature 3: </w:t>
      </w:r>
      <w:r w:rsidR="00C745D3">
        <w:rPr>
          <w:rFonts w:eastAsia="Arial Unicode MS" w:cs="Arial Unicode MS"/>
        </w:rPr>
        <w:t>Dashboard</w:t>
      </w:r>
      <w:bookmarkEnd w:id="41"/>
    </w:p>
    <w:p w:rsidR="00D44D9E" w:rsidRDefault="008C4A70" w:rsidP="00F20199">
      <w:pPr>
        <w:pStyle w:val="BodyText1"/>
      </w:pPr>
      <w:r>
        <w:t>This section will show below statistics over this page.</w:t>
      </w:r>
    </w:p>
    <w:p w:rsidR="00A562EB" w:rsidRDefault="00A562EB" w:rsidP="00F20199">
      <w:pPr>
        <w:pStyle w:val="BodyText1"/>
      </w:pPr>
    </w:p>
    <w:p w:rsidR="001A35D8" w:rsidRDefault="001A35D8" w:rsidP="00663A00">
      <w:pPr>
        <w:pStyle w:val="BodyText1"/>
        <w:numPr>
          <w:ilvl w:val="0"/>
          <w:numId w:val="9"/>
        </w:numPr>
      </w:pPr>
      <w:r>
        <w:t>Number of audit requested opened by client or companies.</w:t>
      </w:r>
    </w:p>
    <w:p w:rsidR="001A35D8" w:rsidRDefault="001A35D8" w:rsidP="00663A00">
      <w:pPr>
        <w:pStyle w:val="BodyText1"/>
        <w:numPr>
          <w:ilvl w:val="0"/>
          <w:numId w:val="9"/>
        </w:numPr>
      </w:pPr>
      <w:r>
        <w:t>Number of audit requests completed and report is generated.</w:t>
      </w:r>
    </w:p>
    <w:p w:rsidR="001A35D8" w:rsidRDefault="002E1D9C" w:rsidP="00663A00">
      <w:pPr>
        <w:pStyle w:val="BodyText1"/>
        <w:numPr>
          <w:ilvl w:val="0"/>
          <w:numId w:val="9"/>
        </w:numPr>
      </w:pPr>
      <w:r>
        <w:t>Number of audit requests is</w:t>
      </w:r>
      <w:r w:rsidR="001A35D8">
        <w:t xml:space="preserve"> in process.</w:t>
      </w:r>
    </w:p>
    <w:p w:rsidR="00CB778D" w:rsidRDefault="00CB778D" w:rsidP="00F20199">
      <w:pPr>
        <w:pStyle w:val="BodyText1"/>
        <w:rPr>
          <w:ins w:id="42" w:author="Sebastien Trousset" w:date="2021-04-27T03:28:00Z"/>
        </w:rPr>
      </w:pPr>
    </w:p>
    <w:p w:rsidR="1A6BEAEF" w:rsidRDefault="1A6BEAEF" w:rsidP="1A6BEAEF">
      <w:pPr>
        <w:pStyle w:val="BodyText1"/>
        <w:rPr>
          <w:ins w:id="43" w:author="Sebastien Trousset" w:date="2021-04-27T03:29:00Z"/>
        </w:rPr>
      </w:pPr>
      <w:ins w:id="44" w:author="Sebastien Trousset" w:date="2021-04-27T03:28:00Z">
        <w:r>
          <w:t>Dashboard will also show a timeline of the current audit process (if any)</w:t>
        </w:r>
      </w:ins>
      <w:ins w:id="45" w:author="Sebastien Trousset" w:date="2021-04-27T03:29:00Z">
        <w:r>
          <w:t>, including:</w:t>
        </w:r>
      </w:ins>
    </w:p>
    <w:p w:rsidR="00000000" w:rsidRDefault="1A6BEAEF">
      <w:pPr>
        <w:pStyle w:val="BodyText1"/>
        <w:numPr>
          <w:ilvl w:val="0"/>
          <w:numId w:val="2"/>
        </w:numPr>
        <w:rPr>
          <w:ins w:id="46" w:author="Sebastien Trousset" w:date="2021-04-27T03:29:00Z"/>
          <w:rFonts w:asciiTheme="minorHAnsi" w:eastAsiaTheme="minorEastAsia" w:hAnsiTheme="minorHAnsi" w:cstheme="minorBidi"/>
          <w:color w:val="000000" w:themeColor="text1"/>
        </w:rPr>
        <w:pPrChange w:id="47" w:author="Sebastien Trousset" w:date="2021-04-27T03:29:00Z">
          <w:pPr>
            <w:pStyle w:val="BodyText1"/>
          </w:pPr>
        </w:pPrChange>
      </w:pPr>
      <w:ins w:id="48" w:author="Sebastien Trousset" w:date="2021-04-27T03:29:00Z">
        <w:r>
          <w:t>W</w:t>
        </w:r>
      </w:ins>
      <w:ins w:id="49" w:author="Sebastien Trousset" w:date="2021-04-27T03:28:00Z">
        <w:r>
          <w:t>hich stage the</w:t>
        </w:r>
      </w:ins>
      <w:ins w:id="50" w:author="Sebastien Trousset" w:date="2021-04-27T03:29:00Z">
        <w:r>
          <w:t xml:space="preserve"> audit is at</w:t>
        </w:r>
      </w:ins>
    </w:p>
    <w:p w:rsidR="00000000" w:rsidRDefault="1A6BEAEF">
      <w:pPr>
        <w:pStyle w:val="BodyText1"/>
        <w:numPr>
          <w:ilvl w:val="0"/>
          <w:numId w:val="2"/>
        </w:numPr>
        <w:rPr>
          <w:ins w:id="51" w:author="Sebastien Trousset" w:date="2021-04-27T03:29:00Z"/>
          <w:color w:val="000000" w:themeColor="text1"/>
        </w:rPr>
        <w:pPrChange w:id="52" w:author="Sebastien Trousset" w:date="2021-04-27T03:29:00Z">
          <w:pPr/>
        </w:pPrChange>
      </w:pPr>
      <w:ins w:id="53" w:author="Sebastien Trousset" w:date="2021-04-27T03:29:00Z">
        <w:r>
          <w:t>What is the next required action</w:t>
        </w:r>
      </w:ins>
    </w:p>
    <w:p w:rsidR="00000000" w:rsidRDefault="1A6BEAEF">
      <w:pPr>
        <w:pStyle w:val="BodyText1"/>
        <w:numPr>
          <w:ilvl w:val="0"/>
          <w:numId w:val="2"/>
        </w:numPr>
        <w:rPr>
          <w:ins w:id="54" w:author="Windows User" w:date="2021-04-28T16:00:00Z"/>
          <w:color w:val="000000" w:themeColor="text1"/>
          <w:rPrChange w:id="55" w:author="Windows User" w:date="2021-04-28T16:00:00Z">
            <w:rPr>
              <w:ins w:id="56" w:author="Windows User" w:date="2021-04-28T16:00:00Z"/>
            </w:rPr>
          </w:rPrChange>
        </w:rPr>
        <w:pPrChange w:id="57" w:author="Sebastien Trousset" w:date="2021-04-27T03:29:00Z">
          <w:pPr/>
        </w:pPrChange>
      </w:pPr>
      <w:ins w:id="58" w:author="Sebastien Trousset" w:date="2021-04-27T03:29:00Z">
        <w:r>
          <w:t>What is the estimated completion date for the audit (based on standard estimated timeframe)</w:t>
        </w:r>
      </w:ins>
    </w:p>
    <w:p w:rsidR="00D57081" w:rsidRDefault="00F85E59" w:rsidP="00D57081">
      <w:pPr>
        <w:pStyle w:val="BodyText1"/>
        <w:numPr>
          <w:ilvl w:val="0"/>
          <w:numId w:val="2"/>
        </w:numPr>
        <w:rPr>
          <w:ins w:id="59" w:author="Sebastien Trousset" w:date="2021-04-27T03:28:00Z"/>
          <w:color w:val="000000" w:themeColor="text1"/>
        </w:rPr>
        <w:pPrChange w:id="60" w:author="Sebastien Trousset" w:date="2021-04-27T03:29:00Z">
          <w:pPr/>
        </w:pPrChange>
      </w:pPr>
      <w:ins w:id="61" w:author="Windows User" w:date="2021-04-28T16:00:00Z">
        <w:r>
          <w:t>(change</w:t>
        </w:r>
      </w:ins>
      <w:ins w:id="62" w:author="Windows User" w:date="2021-04-28T16:01:00Z">
        <w:r>
          <w:t>s</w:t>
        </w:r>
      </w:ins>
      <w:ins w:id="63" w:author="Windows User" w:date="2021-04-28T16:00:00Z">
        <w:r>
          <w:t xml:space="preserve"> accepted)</w:t>
        </w:r>
      </w:ins>
    </w:p>
    <w:p w:rsidR="1A6BEAEF" w:rsidRDefault="1A6BEAEF" w:rsidP="1A6BEAEF">
      <w:pPr>
        <w:pStyle w:val="BodyText1"/>
      </w:pPr>
    </w:p>
    <w:p w:rsidR="0086591F" w:rsidRDefault="1A6BEAEF" w:rsidP="0086591F">
      <w:pPr>
        <w:pStyle w:val="Heading21"/>
        <w:rPr>
          <w:rFonts w:eastAsia="Arial Unicode MS" w:cs="Arial Unicode MS"/>
        </w:rPr>
      </w:pPr>
      <w:bookmarkStart w:id="64" w:name="_Toc69979909"/>
      <w:r w:rsidRPr="1A6BEAEF">
        <w:rPr>
          <w:rFonts w:eastAsia="Arial Unicode MS" w:cs="Arial Unicode MS"/>
        </w:rPr>
        <w:lastRenderedPageBreak/>
        <w:t>Feature 4: Audit</w:t>
      </w:r>
      <w:ins w:id="65" w:author="Sebastien Trousset" w:date="2021-04-27T11:31:00Z">
        <w:r w:rsidRPr="1A6BEAEF">
          <w:rPr>
            <w:rFonts w:eastAsia="Arial Unicode MS" w:cs="Arial Unicode MS"/>
          </w:rPr>
          <w:t>s</w:t>
        </w:r>
      </w:ins>
      <w:del w:id="66" w:author="Sebastien Trousset" w:date="2021-04-27T11:31:00Z">
        <w:r w:rsidR="0086591F" w:rsidRPr="1A6BEAEF" w:rsidDel="1A6BEAEF">
          <w:rPr>
            <w:rFonts w:eastAsia="Arial Unicode MS" w:cs="Arial Unicode MS"/>
          </w:rPr>
          <w:delText xml:space="preserve"> Requests</w:delText>
        </w:r>
      </w:del>
      <w:bookmarkEnd w:id="64"/>
    </w:p>
    <w:p w:rsidR="0086591F" w:rsidRDefault="0086591F" w:rsidP="0086591F">
      <w:pPr>
        <w:pStyle w:val="BodyText1"/>
      </w:pPr>
      <w:r>
        <w:t xml:space="preserve">This section will show </w:t>
      </w:r>
      <w:r w:rsidR="00381664">
        <w:t xml:space="preserve">all the audit requests raised by </w:t>
      </w:r>
      <w:r w:rsidR="000730FE">
        <w:t xml:space="preserve">logged in </w:t>
      </w:r>
      <w:r w:rsidR="00381664">
        <w:t>client or company.</w:t>
      </w:r>
      <w:r w:rsidR="00836D93">
        <w:t xml:space="preserve"> It will have many sub sections.</w:t>
      </w:r>
    </w:p>
    <w:p w:rsidR="003D3D03" w:rsidRDefault="007637EA" w:rsidP="00663A00">
      <w:pPr>
        <w:pStyle w:val="BodyText1"/>
        <w:numPr>
          <w:ilvl w:val="1"/>
          <w:numId w:val="9"/>
        </w:numPr>
      </w:pPr>
      <w:r>
        <w:t xml:space="preserve"> All audit requests will be shown to client in chronological </w:t>
      </w:r>
      <w:r w:rsidR="0069243A">
        <w:t>order;</w:t>
      </w:r>
      <w:r>
        <w:t xml:space="preserve"> means latest request will be on top and old requests will be on bottom.</w:t>
      </w:r>
    </w:p>
    <w:p w:rsidR="003D3D03" w:rsidRDefault="1A6BEAEF" w:rsidP="00663A00">
      <w:pPr>
        <w:pStyle w:val="BodyText1"/>
        <w:numPr>
          <w:ilvl w:val="2"/>
          <w:numId w:val="9"/>
        </w:numPr>
      </w:pPr>
      <w:r>
        <w:t>Name of audit request</w:t>
      </w:r>
    </w:p>
    <w:p w:rsidR="003D3D03" w:rsidRDefault="6F029AE4" w:rsidP="00663A00">
      <w:pPr>
        <w:pStyle w:val="BodyText1"/>
        <w:numPr>
          <w:ilvl w:val="2"/>
          <w:numId w:val="9"/>
        </w:numPr>
        <w:rPr>
          <w:ins w:id="67" w:author="Sebastien Trousset" w:date="2021-04-29T10:54:00Z"/>
        </w:rPr>
      </w:pPr>
      <w:r>
        <w:t>Size of Company</w:t>
      </w:r>
    </w:p>
    <w:p w:rsidR="6F029AE4" w:rsidRDefault="6F029AE4" w:rsidP="6F029AE4">
      <w:pPr>
        <w:pStyle w:val="BodyText1"/>
        <w:numPr>
          <w:ilvl w:val="2"/>
          <w:numId w:val="9"/>
        </w:numPr>
        <w:rPr>
          <w:ins w:id="68" w:author="Sebastien Trousset" w:date="2021-04-29T10:06:00Z"/>
        </w:rPr>
      </w:pPr>
      <w:ins w:id="69" w:author="Sebastien Trousset" w:date="2021-04-29T10:54:00Z">
        <w:r w:rsidRPr="6F029AE4">
          <w:rPr>
            <w:color w:val="000000" w:themeColor="text1"/>
          </w:rPr>
          <w:t>Number of key personnel</w:t>
        </w:r>
      </w:ins>
      <w:ins w:id="70" w:author="Windows User" w:date="2021-04-30T16:26:00Z">
        <w:r w:rsidR="006A10B7">
          <w:rPr>
            <w:color w:val="000000" w:themeColor="text1"/>
          </w:rPr>
          <w:t xml:space="preserve"> accepted</w:t>
        </w:r>
      </w:ins>
    </w:p>
    <w:p w:rsidR="6F029AE4" w:rsidRDefault="6F029AE4" w:rsidP="6F029AE4">
      <w:pPr>
        <w:pStyle w:val="BodyText1"/>
        <w:numPr>
          <w:ilvl w:val="2"/>
          <w:numId w:val="9"/>
        </w:numPr>
      </w:pPr>
      <w:ins w:id="71" w:author="Sebastien Trousset" w:date="2021-04-29T10:06:00Z">
        <w:r w:rsidRPr="6F029AE4">
          <w:rPr>
            <w:color w:val="000000" w:themeColor="text1"/>
          </w:rPr>
          <w:t xml:space="preserve">Number of </w:t>
        </w:r>
      </w:ins>
      <w:ins w:id="72" w:author="Sebastien Trousset" w:date="2021-04-29T10:13:00Z">
        <w:r w:rsidRPr="6F029AE4">
          <w:rPr>
            <w:color w:val="000000" w:themeColor="text1"/>
          </w:rPr>
          <w:t>participants / clients</w:t>
        </w:r>
      </w:ins>
      <w:ins w:id="73" w:author="Windows User" w:date="2021-04-30T16:26:00Z">
        <w:r w:rsidR="006A10B7">
          <w:rPr>
            <w:color w:val="000000" w:themeColor="text1"/>
          </w:rPr>
          <w:t xml:space="preserve"> accepted</w:t>
        </w:r>
      </w:ins>
    </w:p>
    <w:p w:rsidR="003D3D03" w:rsidRDefault="1A6BEAEF" w:rsidP="00663A00">
      <w:pPr>
        <w:pStyle w:val="BodyText1"/>
        <w:numPr>
          <w:ilvl w:val="2"/>
          <w:numId w:val="9"/>
        </w:numPr>
      </w:pPr>
      <w:r>
        <w:t>Name of selection registration groups</w:t>
      </w:r>
    </w:p>
    <w:p w:rsidR="00936EBE" w:rsidRDefault="6F029AE4" w:rsidP="00663A00">
      <w:pPr>
        <w:pStyle w:val="BodyText1"/>
        <w:numPr>
          <w:ilvl w:val="2"/>
          <w:numId w:val="9"/>
        </w:numPr>
      </w:pPr>
      <w:r>
        <w:t>Name of auditor (if assigned).</w:t>
      </w:r>
      <w:ins w:id="74" w:author="Sebastien Trousset" w:date="2021-04-29T10:07:00Z">
        <w:r>
          <w:t xml:space="preserve"> (up to 3)</w:t>
        </w:r>
      </w:ins>
      <w:ins w:id="75" w:author="Windows User" w:date="2021-04-30T16:26:00Z">
        <w:r w:rsidR="006A10B7">
          <w:t xml:space="preserve"> accepted</w:t>
        </w:r>
      </w:ins>
    </w:p>
    <w:p w:rsidR="00764ECA" w:rsidRDefault="1A6BEAEF" w:rsidP="00663A00">
      <w:pPr>
        <w:pStyle w:val="BodyText1"/>
        <w:numPr>
          <w:ilvl w:val="2"/>
          <w:numId w:val="9"/>
        </w:numPr>
      </w:pPr>
      <w:r>
        <w:t>Audit request status:-</w:t>
      </w:r>
    </w:p>
    <w:p w:rsidR="00764ECA" w:rsidRDefault="00A87061" w:rsidP="00663A00">
      <w:pPr>
        <w:pStyle w:val="BodyText1"/>
        <w:numPr>
          <w:ilvl w:val="3"/>
          <w:numId w:val="9"/>
        </w:numPr>
      </w:pPr>
      <w:r>
        <w:t>Created</w:t>
      </w:r>
      <w:r w:rsidR="00764ECA">
        <w:t xml:space="preserve"> by client or company</w:t>
      </w:r>
      <w:r>
        <w:t>.</w:t>
      </w:r>
    </w:p>
    <w:p w:rsidR="006F6E2D" w:rsidRDefault="006F6E2D" w:rsidP="00663A00">
      <w:pPr>
        <w:pStyle w:val="BodyText1"/>
        <w:numPr>
          <w:ilvl w:val="3"/>
          <w:numId w:val="9"/>
        </w:numPr>
      </w:pPr>
      <w:r>
        <w:t>SLA/Deposit is pending from client or company side.</w:t>
      </w:r>
    </w:p>
    <w:p w:rsidR="00A87061" w:rsidRDefault="00A87061" w:rsidP="00663A00">
      <w:pPr>
        <w:pStyle w:val="BodyText1"/>
        <w:numPr>
          <w:ilvl w:val="3"/>
          <w:numId w:val="9"/>
        </w:numPr>
      </w:pPr>
      <w:r>
        <w:t>SLA signed.</w:t>
      </w:r>
    </w:p>
    <w:p w:rsidR="00A87061" w:rsidRDefault="00A87061" w:rsidP="00663A00">
      <w:pPr>
        <w:pStyle w:val="BodyText1"/>
        <w:numPr>
          <w:ilvl w:val="3"/>
          <w:numId w:val="9"/>
        </w:numPr>
      </w:pPr>
      <w:r>
        <w:t>Auditor assigned and Document Uploading Required</w:t>
      </w:r>
      <w:r w:rsidR="00E84FD6">
        <w:t>.</w:t>
      </w:r>
    </w:p>
    <w:p w:rsidR="00A87061" w:rsidRDefault="00A87061" w:rsidP="00663A00">
      <w:pPr>
        <w:pStyle w:val="BodyText1"/>
        <w:numPr>
          <w:ilvl w:val="3"/>
          <w:numId w:val="9"/>
        </w:numPr>
      </w:pPr>
      <w:r>
        <w:t>Audit Booked</w:t>
      </w:r>
      <w:r w:rsidR="00E84FD6">
        <w:t>.</w:t>
      </w:r>
    </w:p>
    <w:p w:rsidR="00A87061" w:rsidRDefault="00A87061" w:rsidP="00663A00">
      <w:pPr>
        <w:pStyle w:val="BodyText1"/>
        <w:numPr>
          <w:ilvl w:val="3"/>
          <w:numId w:val="9"/>
        </w:numPr>
      </w:pPr>
      <w:r>
        <w:t>Report Uploaded</w:t>
      </w:r>
      <w:r w:rsidR="00E84FD6">
        <w:t>.</w:t>
      </w:r>
    </w:p>
    <w:p w:rsidR="00A87061" w:rsidRDefault="00A87061" w:rsidP="00663A00">
      <w:pPr>
        <w:pStyle w:val="BodyText1"/>
        <w:numPr>
          <w:ilvl w:val="3"/>
          <w:numId w:val="9"/>
        </w:numPr>
      </w:pPr>
      <w:r>
        <w:t>Report Pending</w:t>
      </w:r>
      <w:r w:rsidR="00E84FD6">
        <w:t>.</w:t>
      </w:r>
    </w:p>
    <w:p w:rsidR="00A87061" w:rsidRDefault="6F029AE4" w:rsidP="00663A00">
      <w:pPr>
        <w:pStyle w:val="BodyText1"/>
        <w:numPr>
          <w:ilvl w:val="3"/>
          <w:numId w:val="9"/>
        </w:numPr>
        <w:rPr>
          <w:ins w:id="76" w:author="Sebastien Trousset" w:date="2021-04-29T10:07:00Z"/>
        </w:rPr>
      </w:pPr>
      <w:r>
        <w:t>Report Rejected.</w:t>
      </w:r>
    </w:p>
    <w:p w:rsidR="6F029AE4" w:rsidRDefault="6F029AE4" w:rsidP="6F029AE4">
      <w:pPr>
        <w:pStyle w:val="BodyText1"/>
        <w:numPr>
          <w:ilvl w:val="3"/>
          <w:numId w:val="9"/>
        </w:numPr>
      </w:pPr>
      <w:ins w:id="77" w:author="Sebastien Trousset" w:date="2021-04-29T10:07:00Z">
        <w:r>
          <w:t xml:space="preserve">Report </w:t>
        </w:r>
      </w:ins>
      <w:ins w:id="78" w:author="Sebastien Trousset" w:date="2021-04-29T10:08:00Z">
        <w:r>
          <w:t>accepted / approved</w:t>
        </w:r>
      </w:ins>
      <w:ins w:id="79" w:author="Windows User" w:date="2021-04-30T16:26:00Z">
        <w:r w:rsidR="00B4369E">
          <w:t xml:space="preserve"> accepted</w:t>
        </w:r>
      </w:ins>
    </w:p>
    <w:p w:rsidR="00A87061" w:rsidRDefault="00A87061" w:rsidP="00663A00">
      <w:pPr>
        <w:pStyle w:val="BodyText1"/>
        <w:numPr>
          <w:ilvl w:val="3"/>
          <w:numId w:val="9"/>
        </w:numPr>
      </w:pPr>
      <w:r>
        <w:t>Completed and submitted to Australian Government.</w:t>
      </w:r>
    </w:p>
    <w:p w:rsidR="00764ECA" w:rsidRDefault="1A6BEAEF" w:rsidP="00663A00">
      <w:pPr>
        <w:pStyle w:val="BodyText1"/>
        <w:numPr>
          <w:ilvl w:val="2"/>
          <w:numId w:val="9"/>
        </w:numPr>
      </w:pPr>
      <w:r>
        <w:t>Audit Request Creation date and time.</w:t>
      </w:r>
    </w:p>
    <w:p w:rsidR="00BA41CD" w:rsidRDefault="1A6BEAEF" w:rsidP="00663A00">
      <w:pPr>
        <w:pStyle w:val="BodyText1"/>
        <w:numPr>
          <w:ilvl w:val="2"/>
          <w:numId w:val="9"/>
        </w:numPr>
      </w:pPr>
      <w:r>
        <w:t>View Detail of Audit request</w:t>
      </w:r>
    </w:p>
    <w:p w:rsidR="00CA4362" w:rsidRDefault="00CA4362" w:rsidP="00663A00">
      <w:pPr>
        <w:pStyle w:val="BodyText1"/>
        <w:numPr>
          <w:ilvl w:val="3"/>
          <w:numId w:val="9"/>
        </w:numPr>
      </w:pPr>
      <w:r>
        <w:t>This button will show a timeline breadcrumb of all stages of audit pipeline which are completed, which is in process and which are pending.</w:t>
      </w:r>
      <w:r w:rsidR="008253C0">
        <w:t xml:space="preserve"> Logics are attached in bottom SRS.</w:t>
      </w:r>
    </w:p>
    <w:p w:rsidR="00CA4362" w:rsidRDefault="00CA4362" w:rsidP="00663A00">
      <w:pPr>
        <w:pStyle w:val="BodyText1"/>
        <w:numPr>
          <w:ilvl w:val="3"/>
          <w:numId w:val="9"/>
        </w:numPr>
      </w:pPr>
      <w:r>
        <w:t>Also it will show all attached data with audit request like payment information, required document list, which are uploaded and which are not.</w:t>
      </w:r>
    </w:p>
    <w:p w:rsidR="00381664" w:rsidRDefault="6F029AE4" w:rsidP="00663A00">
      <w:pPr>
        <w:pStyle w:val="BodyText1"/>
        <w:numPr>
          <w:ilvl w:val="1"/>
          <w:numId w:val="9"/>
        </w:numPr>
      </w:pPr>
      <w:r>
        <w:t>Search Audit Request</w:t>
      </w:r>
    </w:p>
    <w:p w:rsidR="00716A50" w:rsidRDefault="6F029AE4" w:rsidP="00663A00">
      <w:pPr>
        <w:pStyle w:val="BodyText1"/>
        <w:numPr>
          <w:ilvl w:val="2"/>
          <w:numId w:val="9"/>
        </w:numPr>
      </w:pPr>
      <w:r>
        <w:t>ByAudit request creation Date</w:t>
      </w:r>
    </w:p>
    <w:p w:rsidR="00785FA3" w:rsidRDefault="6F029AE4" w:rsidP="00663A00">
      <w:pPr>
        <w:pStyle w:val="BodyText1"/>
        <w:numPr>
          <w:ilvl w:val="2"/>
          <w:numId w:val="9"/>
        </w:numPr>
        <w:rPr>
          <w:ins w:id="80" w:author="Sebastien Trousset" w:date="2021-04-29T10:09:00Z"/>
        </w:rPr>
      </w:pPr>
      <w:r>
        <w:t>By Audit Status</w:t>
      </w:r>
    </w:p>
    <w:p w:rsidR="6F029AE4" w:rsidRDefault="6F029AE4" w:rsidP="6F029AE4">
      <w:pPr>
        <w:pStyle w:val="BodyText1"/>
        <w:numPr>
          <w:ilvl w:val="2"/>
          <w:numId w:val="9"/>
        </w:numPr>
      </w:pPr>
      <w:ins w:id="81" w:author="Sebastien Trousset" w:date="2021-04-29T10:09:00Z">
        <w:r w:rsidRPr="6F029AE4">
          <w:rPr>
            <w:color w:val="000000" w:themeColor="text1"/>
          </w:rPr>
          <w:t>By Audit type</w:t>
        </w:r>
      </w:ins>
      <w:ins w:id="82" w:author="Windows User" w:date="2021-04-30T16:26:00Z">
        <w:r w:rsidR="00B4369E">
          <w:rPr>
            <w:color w:val="000000" w:themeColor="text1"/>
          </w:rPr>
          <w:t xml:space="preserve"> accepted</w:t>
        </w:r>
      </w:ins>
    </w:p>
    <w:p w:rsidR="00381664" w:rsidRDefault="00381664" w:rsidP="00663A00">
      <w:pPr>
        <w:pStyle w:val="BodyText1"/>
        <w:numPr>
          <w:ilvl w:val="1"/>
          <w:numId w:val="9"/>
        </w:numPr>
      </w:pPr>
      <w:r>
        <w:lastRenderedPageBreak/>
        <w:t>Create New Audit Request</w:t>
      </w:r>
    </w:p>
    <w:p w:rsidR="00381664" w:rsidRDefault="1A6BEAEF" w:rsidP="00663A00">
      <w:pPr>
        <w:pStyle w:val="BodyText1"/>
        <w:numPr>
          <w:ilvl w:val="2"/>
          <w:numId w:val="9"/>
        </w:numPr>
      </w:pPr>
      <w:r>
        <w:t>Client / Company would not be able to create new audit request until there is any other request is in process.</w:t>
      </w:r>
    </w:p>
    <w:p w:rsidR="001D43FE" w:rsidRDefault="1A6BEAEF" w:rsidP="00663A00">
      <w:pPr>
        <w:pStyle w:val="BodyText1"/>
        <w:numPr>
          <w:ilvl w:val="2"/>
          <w:numId w:val="9"/>
        </w:numPr>
      </w:pPr>
      <w:r>
        <w:t>To create an audit request client or company needs to fill below details in platform.</w:t>
      </w:r>
    </w:p>
    <w:p w:rsidR="00663300" w:rsidRDefault="6F029AE4" w:rsidP="00663A00">
      <w:pPr>
        <w:pStyle w:val="BodyText1"/>
        <w:numPr>
          <w:ilvl w:val="4"/>
          <w:numId w:val="9"/>
        </w:numPr>
      </w:pPr>
      <w:r w:rsidRPr="6F029AE4">
        <w:rPr>
          <w:b/>
          <w:bCs/>
        </w:rPr>
        <w:t>Title of Audit</w:t>
      </w:r>
      <w:r>
        <w:t xml:space="preserve"> [Textbox] </w:t>
      </w:r>
      <w:r w:rsidRPr="6F029AE4">
        <w:rPr>
          <w:color w:val="FF0000"/>
        </w:rPr>
        <w:t>*</w:t>
      </w:r>
      <w:r>
        <w:t xml:space="preserve"> Client or company needs to provide a title to audit which will help them to identify the audit for later use. It will be unique for the company or client.</w:t>
      </w:r>
    </w:p>
    <w:p w:rsidR="001D43FE" w:rsidRDefault="6F029AE4" w:rsidP="00663A00">
      <w:pPr>
        <w:pStyle w:val="BodyText1"/>
        <w:numPr>
          <w:ilvl w:val="4"/>
          <w:numId w:val="9"/>
        </w:numPr>
      </w:pPr>
      <w:r w:rsidRPr="6F029AE4">
        <w:rPr>
          <w:b/>
          <w:bCs/>
        </w:rPr>
        <w:t>Type of Audit</w:t>
      </w:r>
      <w:r>
        <w:t xml:space="preserve"> [Dropdown] </w:t>
      </w:r>
      <w:r w:rsidRPr="6F029AE4">
        <w:rPr>
          <w:color w:val="FF0000"/>
        </w:rPr>
        <w:t xml:space="preserve">* </w:t>
      </w:r>
      <w:r>
        <w:t>(Verification / Certification)</w:t>
      </w:r>
    </w:p>
    <w:p w:rsidR="00124003" w:rsidRDefault="6F029AE4" w:rsidP="00663A00">
      <w:pPr>
        <w:pStyle w:val="BodyText1"/>
        <w:numPr>
          <w:ilvl w:val="4"/>
          <w:numId w:val="9"/>
        </w:numPr>
        <w:rPr>
          <w:ins w:id="83" w:author="Sebastien Trousset" w:date="2021-04-29T10:12:00Z"/>
        </w:rPr>
      </w:pPr>
      <w:r w:rsidRPr="6F029AE4">
        <w:rPr>
          <w:b/>
          <w:bCs/>
        </w:rPr>
        <w:t>Size of Company</w:t>
      </w:r>
      <w:r>
        <w:t xml:space="preserve"> [Textbox] </w:t>
      </w:r>
      <w:r w:rsidRPr="6F029AE4">
        <w:rPr>
          <w:color w:val="FF0000"/>
        </w:rPr>
        <w:t>*</w:t>
      </w:r>
      <w:r>
        <w:t xml:space="preserve"> to enter number of staff</w:t>
      </w:r>
    </w:p>
    <w:p w:rsidR="6F029AE4" w:rsidRDefault="6F029AE4" w:rsidP="6F029AE4">
      <w:pPr>
        <w:pStyle w:val="BodyText1"/>
        <w:numPr>
          <w:ilvl w:val="4"/>
          <w:numId w:val="9"/>
        </w:numPr>
        <w:rPr>
          <w:rFonts w:asciiTheme="minorHAnsi" w:eastAsiaTheme="minorEastAsia" w:hAnsiTheme="minorHAnsi" w:cstheme="minorBidi"/>
          <w:color w:val="000000" w:themeColor="text1"/>
        </w:rPr>
      </w:pPr>
      <w:ins w:id="84" w:author="Sebastien Trousset" w:date="2021-04-29T10:12:00Z">
        <w:r w:rsidRPr="6F029AE4">
          <w:rPr>
            <w:color w:val="000000" w:themeColor="text1"/>
          </w:rPr>
          <w:t>Number of partic</w:t>
        </w:r>
      </w:ins>
      <w:ins w:id="85" w:author="Sebastien Trousset" w:date="2021-04-29T10:13:00Z">
        <w:r w:rsidRPr="6F029AE4">
          <w:rPr>
            <w:color w:val="000000" w:themeColor="text1"/>
          </w:rPr>
          <w:t>i</w:t>
        </w:r>
      </w:ins>
      <w:ins w:id="86" w:author="Sebastien Trousset" w:date="2021-04-29T10:12:00Z">
        <w:r w:rsidRPr="6F029AE4">
          <w:rPr>
            <w:color w:val="000000" w:themeColor="text1"/>
          </w:rPr>
          <w:t>pants</w:t>
        </w:r>
      </w:ins>
      <w:ins w:id="87" w:author="Sebastien Trousset" w:date="2021-04-29T10:13:00Z">
        <w:r w:rsidRPr="6F029AE4">
          <w:rPr>
            <w:color w:val="000000" w:themeColor="text1"/>
          </w:rPr>
          <w:t xml:space="preserve"> / clients</w:t>
        </w:r>
      </w:ins>
      <w:ins w:id="88" w:author="Sebastien Trousset" w:date="2021-04-29T10:12:00Z">
        <w:r w:rsidRPr="6F029AE4">
          <w:rPr>
            <w:color w:val="000000" w:themeColor="text1"/>
          </w:rPr>
          <w:t xml:space="preserve"> [Textbox] </w:t>
        </w:r>
        <w:r w:rsidRPr="6F029AE4">
          <w:rPr>
            <w:color w:val="FF0000"/>
          </w:rPr>
          <w:t>*</w:t>
        </w:r>
        <w:r>
          <w:t xml:space="preserve"> to enter number of staff</w:t>
        </w:r>
      </w:ins>
      <w:ins w:id="89" w:author="Windows User" w:date="2021-04-30T16:26:00Z">
        <w:r w:rsidR="0042069C">
          <w:t xml:space="preserve"> accepted</w:t>
        </w:r>
      </w:ins>
    </w:p>
    <w:p w:rsidR="00F71E66" w:rsidRDefault="6F029AE4" w:rsidP="00663A00">
      <w:pPr>
        <w:pStyle w:val="BodyText1"/>
        <w:numPr>
          <w:ilvl w:val="4"/>
          <w:numId w:val="9"/>
        </w:numPr>
      </w:pPr>
      <w:r w:rsidRPr="6F029AE4">
        <w:rPr>
          <w:b/>
          <w:bCs/>
        </w:rPr>
        <w:t>Registration Groups</w:t>
      </w:r>
      <w:r>
        <w:t xml:space="preserve"> [Multiple Selection] </w:t>
      </w:r>
      <w:r w:rsidRPr="6F029AE4">
        <w:rPr>
          <w:color w:val="FF0000"/>
        </w:rPr>
        <w:t>*</w:t>
      </w:r>
      <w:r>
        <w:t>from here company or client will select under which groups they wants audit. These groups are added by admin with list of documents for each group. For example :-</w:t>
      </w:r>
    </w:p>
    <w:p w:rsidR="00124003" w:rsidRDefault="00F71E66" w:rsidP="00663A00">
      <w:pPr>
        <w:pStyle w:val="BodyText1"/>
        <w:numPr>
          <w:ilvl w:val="5"/>
          <w:numId w:val="9"/>
        </w:numPr>
      </w:pPr>
      <w:r w:rsidRPr="00F71E66">
        <w:t>0101 Accommodation / Tenancy Assistance</w:t>
      </w:r>
    </w:p>
    <w:p w:rsidR="009B0E7F" w:rsidRDefault="00CD00B5" w:rsidP="003D2FDF">
      <w:pPr>
        <w:pStyle w:val="BodyText1"/>
        <w:ind w:left="2880"/>
      </w:pPr>
      <w:r w:rsidRPr="00CD00B5">
        <w:rPr>
          <w:b/>
        </w:rPr>
        <w:t xml:space="preserve">Note: - </w:t>
      </w:r>
      <w:r w:rsidR="009B0E7F">
        <w:t xml:space="preserve">Size of Company and Registration groups will be saved in company profile as well. So that on next audit request they would be shown prefilled to company or client. </w:t>
      </w:r>
      <w:r w:rsidR="007E510B">
        <w:t>This can be changed if required for this audit request.</w:t>
      </w:r>
    </w:p>
    <w:p w:rsidR="00B30E9C" w:rsidRDefault="00B30E9C" w:rsidP="003D2FDF">
      <w:pPr>
        <w:pStyle w:val="BodyText1"/>
        <w:ind w:left="2880"/>
      </w:pPr>
      <w:r>
        <w:rPr>
          <w:b/>
        </w:rPr>
        <w:t>Submit Button:</w:t>
      </w:r>
      <w:r>
        <w:t>-</w:t>
      </w:r>
    </w:p>
    <w:p w:rsidR="00B30E9C" w:rsidRPr="00B30E9C" w:rsidRDefault="00B30E9C" w:rsidP="003D2FDF">
      <w:pPr>
        <w:pStyle w:val="BodyText1"/>
        <w:ind w:left="2880"/>
      </w:pPr>
      <w:r>
        <w:rPr>
          <w:b/>
        </w:rPr>
        <w:tab/>
      </w:r>
      <w:r w:rsidRPr="00B30E9C">
        <w:t>When submit button is clicked by c</w:t>
      </w:r>
      <w:r>
        <w:t xml:space="preserve">ompany or client then admin will receive an email notification </w:t>
      </w:r>
      <w:r w:rsidR="0033726D">
        <w:t>“</w:t>
      </w:r>
      <w:r>
        <w:t>that a company or client created a new audit request kindly upload their SLA agreement and mention the amount which should be paid as deposit and which should be paid as balance after audit completion.</w:t>
      </w:r>
      <w:r w:rsidR="0033726D">
        <w:t>”</w:t>
      </w:r>
    </w:p>
    <w:p w:rsidR="0086591F" w:rsidRDefault="00311C74" w:rsidP="00F20199">
      <w:pPr>
        <w:pStyle w:val="BodyText1"/>
      </w:pPr>
      <w:r>
        <w:tab/>
      </w:r>
      <w:r>
        <w:tab/>
      </w:r>
      <w:r>
        <w:tab/>
      </w:r>
    </w:p>
    <w:p w:rsidR="00516731" w:rsidRPr="00590248" w:rsidRDefault="00590248" w:rsidP="00CC4A15">
      <w:pPr>
        <w:suppressAutoHyphens w:val="0"/>
        <w:ind w:left="720"/>
        <w:rPr>
          <w:rFonts w:ascii="Cambria" w:eastAsia="Times New Roman" w:hAnsi="Cambria"/>
          <w:b/>
          <w:color w:val="auto"/>
        </w:rPr>
      </w:pPr>
      <w:r w:rsidRPr="00590248">
        <w:rPr>
          <w:rFonts w:ascii="Cambria" w:eastAsia="Times New Roman" w:hAnsi="Cambria"/>
          <w:b/>
          <w:color w:val="auto"/>
        </w:rPr>
        <w:t>Verification type of audit will be completed in one stage.</w:t>
      </w:r>
      <w:r>
        <w:rPr>
          <w:rFonts w:ascii="Cambria" w:eastAsia="Times New Roman" w:hAnsi="Cambria"/>
          <w:b/>
          <w:color w:val="auto"/>
        </w:rPr>
        <w:t xml:space="preserve"> Steps are as under.</w:t>
      </w:r>
    </w:p>
    <w:p w:rsidR="00590248" w:rsidRDefault="00590248" w:rsidP="00CC4A15">
      <w:pPr>
        <w:suppressAutoHyphens w:val="0"/>
        <w:ind w:left="720"/>
        <w:rPr>
          <w:rFonts w:ascii="Cambria" w:eastAsia="Times New Roman" w:hAnsi="Cambria"/>
          <w:color w:val="auto"/>
        </w:rPr>
      </w:pPr>
    </w:p>
    <w:p w:rsidR="009426C5" w:rsidRDefault="1A6BEAEF" w:rsidP="00663A00">
      <w:pPr>
        <w:pStyle w:val="BodyText1"/>
        <w:numPr>
          <w:ilvl w:val="2"/>
          <w:numId w:val="9"/>
        </w:numPr>
      </w:pPr>
      <w:r>
        <w:t>Once audit request is created admin will receive an email that “A new audit request has been created upload SLA and setup the deposit”. When admin upload SLA and setup deposit fees (one figure will be advance deposit and another will be balance payment (if applicable)</w:t>
      </w:r>
      <w:del w:id="90" w:author="Sebastien Trousset" w:date="2021-04-27T03:31:00Z">
        <w:r w:rsidR="005B7879" w:rsidDel="1A6BEAEF">
          <w:delText xml:space="preserve"> )</w:delText>
        </w:r>
      </w:del>
      <w:r>
        <w:t xml:space="preserve"> client will be notified that SLA has been uploaded by admin, please sign the SLA and make the payment.</w:t>
      </w:r>
    </w:p>
    <w:p w:rsidR="009426C5" w:rsidRDefault="009426C5" w:rsidP="00663A00">
      <w:pPr>
        <w:pStyle w:val="BodyText1"/>
        <w:numPr>
          <w:ilvl w:val="3"/>
          <w:numId w:val="9"/>
        </w:numPr>
      </w:pPr>
      <w:r>
        <w:t>Payment can be done in two ways:-</w:t>
      </w:r>
    </w:p>
    <w:p w:rsidR="009426C5" w:rsidRDefault="6F029AE4" w:rsidP="00663A00">
      <w:pPr>
        <w:pStyle w:val="BodyText1"/>
        <w:numPr>
          <w:ilvl w:val="4"/>
          <w:numId w:val="9"/>
        </w:numPr>
      </w:pPr>
      <w:r>
        <w:t>Payment can be paid using online credit card processing managed by Stripe.</w:t>
      </w:r>
    </w:p>
    <w:p w:rsidR="009426C5" w:rsidRDefault="6F029AE4" w:rsidP="00663A00">
      <w:pPr>
        <w:pStyle w:val="BodyText1"/>
        <w:numPr>
          <w:ilvl w:val="4"/>
          <w:numId w:val="9"/>
        </w:numPr>
      </w:pPr>
      <w:r>
        <w:t>Or client / company can pay outside the platform and enter payment information in a freeform text.</w:t>
      </w:r>
    </w:p>
    <w:p w:rsidR="009426C5" w:rsidRDefault="009426C5" w:rsidP="00663A00">
      <w:pPr>
        <w:pStyle w:val="BodyText1"/>
        <w:numPr>
          <w:ilvl w:val="3"/>
          <w:numId w:val="9"/>
        </w:numPr>
      </w:pPr>
      <w:r>
        <w:lastRenderedPageBreak/>
        <w:t>SLA will be a PDF file which is uploaded by admin. Now client will have two options to sign it.</w:t>
      </w:r>
    </w:p>
    <w:p w:rsidR="009426C5" w:rsidRDefault="6F029AE4" w:rsidP="00663A00">
      <w:pPr>
        <w:pStyle w:val="BodyText1"/>
        <w:numPr>
          <w:ilvl w:val="4"/>
          <w:numId w:val="9"/>
        </w:numPr>
      </w:pPr>
      <w:r>
        <w:t>Manual : Download / Print / Sign / Scan and upload PDF</w:t>
      </w:r>
    </w:p>
    <w:p w:rsidR="009426C5" w:rsidRDefault="6F029AE4" w:rsidP="00663A00">
      <w:pPr>
        <w:pStyle w:val="BodyText1"/>
        <w:numPr>
          <w:ilvl w:val="4"/>
          <w:numId w:val="9"/>
        </w:numPr>
      </w:pPr>
      <w:r>
        <w:t>Digital Sign Using API: for this developer will payment any single API which can be either Docu sign or Hello Sign. It will be decided by platform owner.</w:t>
      </w:r>
    </w:p>
    <w:p w:rsidR="009426C5" w:rsidRDefault="1A6BEAEF" w:rsidP="00663A00">
      <w:pPr>
        <w:pStyle w:val="BodyText1"/>
        <w:numPr>
          <w:ilvl w:val="2"/>
          <w:numId w:val="9"/>
        </w:numPr>
      </w:pPr>
      <w:r>
        <w:t>When SLA is signed and payment is done admin will be notified for same by email. After that admin will attach list of documents and number of staff is being audited</w:t>
      </w:r>
      <w:ins w:id="91" w:author="Sebastien Trousset" w:date="2021-04-27T11:01:00Z">
        <w:r>
          <w:t>, including some comments for each staff (for the admin can mention whether the staff must be a key person, a specific practitioner, or any staff)</w:t>
        </w:r>
      </w:ins>
      <w:r>
        <w:t xml:space="preserve">. </w:t>
      </w:r>
      <w:ins w:id="92" w:author="Windows User" w:date="2021-04-28T16:01:00Z">
        <w:r w:rsidR="00871B7B">
          <w:t>(change accepted)</w:t>
        </w:r>
      </w:ins>
      <w:r>
        <w:t>When admin attach list of document client will be notified that “Admin attached list of required documents please upload them so that admin can move forward.”</w:t>
      </w:r>
    </w:p>
    <w:p w:rsidR="009426C5" w:rsidRDefault="1A6BEAEF" w:rsidP="00663A00">
      <w:pPr>
        <w:pStyle w:val="BodyText1"/>
        <w:numPr>
          <w:ilvl w:val="2"/>
          <w:numId w:val="9"/>
        </w:numPr>
      </w:pPr>
      <w:r>
        <w:t xml:space="preserve">After that client / company will see all documents which should be uploaded for company and which should be uploaded for staff. Before uploading document client / company will </w:t>
      </w:r>
      <w:ins w:id="93" w:author="Sebastien Trousset" w:date="2021-04-27T11:00:00Z">
        <w:r>
          <w:t xml:space="preserve">indicate </w:t>
        </w:r>
      </w:ins>
      <w:ins w:id="94" w:author="Sebastien Trousset" w:date="2021-04-27T11:01:00Z">
        <w:r>
          <w:t xml:space="preserve">in the portal </w:t>
        </w:r>
      </w:ins>
      <w:ins w:id="95" w:author="Sebastien Trousset" w:date="2021-04-27T11:00:00Z">
        <w:r>
          <w:t>the name and position of the staff to be audit</w:t>
        </w:r>
      </w:ins>
      <w:ins w:id="96" w:author="Sebastien Trousset" w:date="2021-04-27T11:01:00Z">
        <w:r>
          <w:t>ed</w:t>
        </w:r>
      </w:ins>
      <w:del w:id="97" w:author="Sebastien Trousset" w:date="2021-04-27T11:01:00Z">
        <w:r w:rsidR="009C3BB6" w:rsidDel="1A6BEAEF">
          <w:delText>upload an excel sheet with the name of staff which are being audited</w:delText>
        </w:r>
      </w:del>
      <w:r>
        <w:t xml:space="preserve">. </w:t>
      </w:r>
      <w:ins w:id="98" w:author="Windows User" w:date="2021-04-28T16:01:00Z">
        <w:r w:rsidR="00871B7B">
          <w:t>(change accepted)</w:t>
        </w:r>
      </w:ins>
      <w:r>
        <w:t>So that all staff names will be attached with audit request. Number of these staff members cannot be more than which admin mentioned to audit. After that client or company needs to upload documents of each staff. Staff would not have own login panel for this work, company or client need to do it for all the staff.</w:t>
      </w:r>
    </w:p>
    <w:p w:rsidR="009426C5" w:rsidRDefault="1A6BEAEF" w:rsidP="00663A00">
      <w:pPr>
        <w:pStyle w:val="BodyText1"/>
        <w:numPr>
          <w:ilvl w:val="3"/>
          <w:numId w:val="9"/>
        </w:numPr>
        <w:rPr>
          <w:ins w:id="99" w:author="Sebastien Trousset" w:date="2021-04-28T03:58:00Z"/>
        </w:rPr>
      </w:pPr>
      <w:r>
        <w:t xml:space="preserve">While uploading document of staff, </w:t>
      </w:r>
      <w:ins w:id="100" w:author="Sebastien Trousset" w:date="2021-04-27T11:14:00Z">
        <w:r>
          <w:t xml:space="preserve">the portal will check selected documents using OCR </w:t>
        </w:r>
      </w:ins>
      <w:ins w:id="101" w:author="Sebastien Trousset" w:date="2021-04-27T11:17:00Z">
        <w:r>
          <w:t>(API to be determined)</w:t>
        </w:r>
      </w:ins>
      <w:ins w:id="102" w:author="Windows User" w:date="2021-04-28T16:01:00Z">
        <w:r w:rsidR="00871B7B">
          <w:t>(change accepted)</w:t>
        </w:r>
      </w:ins>
      <w:r>
        <w:t>client or company need to verify few of (predefined by admin) standard documents using third party OCR API to validate expiry date and authenticity of document format. This will be done by implementing a third party API which will be provided by Owner of platform to developer.</w:t>
      </w:r>
    </w:p>
    <w:p w:rsidR="1A6BEAEF" w:rsidRDefault="1A6BEAEF" w:rsidP="1A6BEAEF">
      <w:pPr>
        <w:pStyle w:val="BodyText1"/>
        <w:numPr>
          <w:ilvl w:val="3"/>
          <w:numId w:val="9"/>
        </w:numPr>
      </w:pPr>
      <w:ins w:id="103" w:author="Sebastien Trousset" w:date="2021-04-28T03:58:00Z">
        <w:r w:rsidRPr="1A6BEAEF">
          <w:rPr>
            <w:color w:val="000000" w:themeColor="text1"/>
          </w:rPr>
          <w:t>From mobile version, the users can eit</w:t>
        </w:r>
      </w:ins>
      <w:ins w:id="104" w:author="Sebastien Trousset" w:date="2021-04-28T03:59:00Z">
        <w:r w:rsidRPr="1A6BEAEF">
          <w:rPr>
            <w:color w:val="000000" w:themeColor="text1"/>
          </w:rPr>
          <w:t>her select a document, a picture from their phone, or take a picture on the spot</w:t>
        </w:r>
      </w:ins>
      <w:ins w:id="105" w:author="Windows User" w:date="2021-04-28T16:01:00Z">
        <w:r w:rsidR="00871B7B">
          <w:t>(change accepted)</w:t>
        </w:r>
      </w:ins>
    </w:p>
    <w:p w:rsidR="009426C5" w:rsidRDefault="1A6BEAEF" w:rsidP="00663A00">
      <w:pPr>
        <w:pStyle w:val="BodyText1"/>
        <w:numPr>
          <w:ilvl w:val="2"/>
          <w:numId w:val="9"/>
        </w:numPr>
      </w:pPr>
      <w:r>
        <w:t>Once all the required documents are uploaded then client/company needs to Book an audit week of date from calendar or dropdown which is feasible. After that admin will receive an email that an audit request is booked by client or company.</w:t>
      </w:r>
    </w:p>
    <w:p w:rsidR="009426C5" w:rsidRPr="008A65F9" w:rsidRDefault="009426C5" w:rsidP="009426C5">
      <w:pPr>
        <w:pStyle w:val="BodyText1"/>
        <w:ind w:left="2880"/>
      </w:pPr>
    </w:p>
    <w:p w:rsidR="009426C5" w:rsidRDefault="1A6BEAEF" w:rsidP="00663A00">
      <w:pPr>
        <w:pStyle w:val="BodyText1"/>
        <w:numPr>
          <w:ilvl w:val="2"/>
          <w:numId w:val="9"/>
        </w:numPr>
      </w:pPr>
      <w:r>
        <w:t>When admin receive audit request for required audit date week and after thatIf admin have some issues in providing the auditor for requested week of date then admin can talk to client or company outside the platform and after mutual understanding admin can change week of date to any new week of date for audit and auditor would be assigned. Platform would not have any back and forth negotiation of dates.</w:t>
      </w:r>
    </w:p>
    <w:p w:rsidR="009426C5" w:rsidRDefault="009426C5" w:rsidP="009426C5">
      <w:pPr>
        <w:pStyle w:val="BodyText1"/>
        <w:ind w:left="2880"/>
      </w:pPr>
    </w:p>
    <w:p w:rsidR="009426C5" w:rsidRDefault="1A6BEAEF" w:rsidP="00663A00">
      <w:pPr>
        <w:pStyle w:val="BodyText1"/>
        <w:numPr>
          <w:ilvl w:val="2"/>
          <w:numId w:val="9"/>
        </w:numPr>
      </w:pPr>
      <w:r>
        <w:lastRenderedPageBreak/>
        <w:t>When admin assign an auditor to client / company then client or company will receive an email and if there is any change made by admin in week of date then it will be also notified to client or company.</w:t>
      </w:r>
    </w:p>
    <w:p w:rsidR="009426C5" w:rsidRDefault="009426C5" w:rsidP="009426C5">
      <w:pPr>
        <w:pStyle w:val="BodyText1"/>
        <w:ind w:left="2880"/>
      </w:pPr>
    </w:p>
    <w:p w:rsidR="009426C5" w:rsidRPr="00844CDD" w:rsidRDefault="1A6BEAEF" w:rsidP="00663A00">
      <w:pPr>
        <w:pStyle w:val="BodyText1"/>
        <w:numPr>
          <w:ilvl w:val="2"/>
          <w:numId w:val="9"/>
        </w:numPr>
        <w:rPr>
          <w:ins w:id="106" w:author="Sebastien Trousset" w:date="2021-04-27T11:19:00Z"/>
        </w:rPr>
      </w:pPr>
      <w:r>
        <w:t xml:space="preserve">When auditor is assigned then auditor will review all the documents </w:t>
      </w:r>
    </w:p>
    <w:p w:rsidR="00000000" w:rsidRDefault="1A6BEAEF">
      <w:pPr>
        <w:pStyle w:val="BodyText1"/>
        <w:numPr>
          <w:ilvl w:val="3"/>
          <w:numId w:val="9"/>
        </w:numPr>
        <w:rPr>
          <w:ins w:id="107" w:author="Sebastien Trousset" w:date="2021-04-27T11:20:00Z"/>
        </w:rPr>
        <w:pPrChange w:id="108" w:author="Sebastien Trousset" w:date="2021-04-27T11:19:00Z">
          <w:pPr>
            <w:pStyle w:val="BodyText1"/>
            <w:numPr>
              <w:ilvl w:val="2"/>
              <w:numId w:val="9"/>
            </w:numPr>
            <w:ind w:left="2160" w:hanging="360"/>
          </w:pPr>
        </w:pPrChange>
      </w:pPr>
      <w:ins w:id="109" w:author="Sebastien Trousset" w:date="2021-04-27T11:19:00Z">
        <w:r>
          <w:t>If some documents are wrong, missing, or expired, the auditor will request to the client to amend / upload new documents</w:t>
        </w:r>
      </w:ins>
      <w:ins w:id="110" w:author="Sebastien Trousset" w:date="2021-04-27T11:20:00Z">
        <w:r>
          <w:t xml:space="preserve"> instead of the wrong ones. The client will receive a notification.</w:t>
        </w:r>
      </w:ins>
      <w:ins w:id="111" w:author="Windows User" w:date="2021-04-28T16:01:00Z">
        <w:r w:rsidR="00871B7B">
          <w:t>(change accepted)</w:t>
        </w:r>
      </w:ins>
    </w:p>
    <w:p w:rsidR="009426C5" w:rsidRPr="00844CDD" w:rsidRDefault="1A6BEAEF" w:rsidP="1A6BEAEF">
      <w:pPr>
        <w:pStyle w:val="BodyText1"/>
        <w:numPr>
          <w:ilvl w:val="3"/>
          <w:numId w:val="9"/>
        </w:numPr>
        <w:rPr>
          <w:ins w:id="112" w:author="Sebastien Trousset" w:date="2021-04-27T11:20:00Z"/>
        </w:rPr>
      </w:pPr>
      <w:ins w:id="113" w:author="Sebastien Trousset" w:date="2021-04-27T11:20:00Z">
        <w:r w:rsidRPr="1A6BEAEF">
          <w:rPr>
            <w:color w:val="000000" w:themeColor="text1"/>
          </w:rPr>
          <w:t>Once the client has uploaded the new documents, the auditor receives a notification</w:t>
        </w:r>
      </w:ins>
      <w:ins w:id="114" w:author="Windows User" w:date="2021-04-28T16:01:00Z">
        <w:r w:rsidR="00871B7B">
          <w:t>(change accepted)</w:t>
        </w:r>
      </w:ins>
    </w:p>
    <w:p w:rsidR="00000000" w:rsidRDefault="1A6BEAEF">
      <w:pPr>
        <w:pStyle w:val="BodyText1"/>
        <w:numPr>
          <w:ilvl w:val="2"/>
          <w:numId w:val="9"/>
        </w:numPr>
        <w:rPr>
          <w:rFonts w:asciiTheme="minorHAnsi" w:eastAsiaTheme="minorEastAsia" w:hAnsiTheme="minorHAnsi" w:cstheme="minorBidi"/>
          <w:color w:val="000000" w:themeColor="text1"/>
        </w:rPr>
        <w:pPrChange w:id="115" w:author="Sebastien Trousset" w:date="2021-04-27T11:20:00Z">
          <w:pPr>
            <w:pStyle w:val="BodyText1"/>
            <w:numPr>
              <w:ilvl w:val="3"/>
              <w:numId w:val="9"/>
            </w:numPr>
            <w:ind w:left="2880" w:hanging="360"/>
          </w:pPr>
        </w:pPrChange>
      </w:pPr>
      <w:ins w:id="116" w:author="Sebastien Trousset" w:date="2021-04-27T11:20:00Z">
        <w:r>
          <w:t xml:space="preserve">Once all the documents are satisfactory, the </w:t>
        </w:r>
      </w:ins>
      <w:del w:id="117" w:author="Sebastien Trousset" w:date="2021-04-27T11:21:00Z">
        <w:r w:rsidR="00844CDD" w:rsidDel="1A6BEAEF">
          <w:delText xml:space="preserve">and after audit dates </w:delText>
        </w:r>
      </w:del>
      <w:ins w:id="118" w:author="Sebastien Trousset" w:date="2021-04-27T11:21:00Z">
        <w:r>
          <w:t>auditor</w:t>
        </w:r>
      </w:ins>
      <w:r>
        <w:t xml:space="preserve">will upload a report. Report will be a single word </w:t>
      </w:r>
      <w:ins w:id="119" w:author="Sebastien Trousset" w:date="2021-04-27T11:21:00Z">
        <w:r>
          <w:t>or pdf</w:t>
        </w:r>
      </w:ins>
      <w:r>
        <w:t>file which is uploaded by auditor.</w:t>
      </w:r>
      <w:ins w:id="120" w:author="Windows User" w:date="2021-04-28T16:01:00Z">
        <w:r w:rsidR="00871B7B">
          <w:t>(change accepted)</w:t>
        </w:r>
      </w:ins>
    </w:p>
    <w:p w:rsidR="009426C5" w:rsidRDefault="1A6BEAEF" w:rsidP="00663A00">
      <w:pPr>
        <w:pStyle w:val="BodyText1"/>
        <w:numPr>
          <w:ilvl w:val="2"/>
          <w:numId w:val="9"/>
        </w:numPr>
      </w:pPr>
      <w:r>
        <w:t>Client / company would be able to download this report and would be able to accept / reject this audit report. Client need to enter a justification as the text if he rejects the audit report. Auditor will receive an email notification for this. After that auditor will make the required changes in report and will re upload the report.</w:t>
      </w:r>
    </w:p>
    <w:p w:rsidR="00A64B4B" w:rsidRDefault="1A6BEAEF" w:rsidP="00663A00">
      <w:pPr>
        <w:pStyle w:val="BodyText1"/>
        <w:numPr>
          <w:ilvl w:val="2"/>
          <w:numId w:val="9"/>
        </w:numPr>
      </w:pPr>
      <w:r>
        <w:t xml:space="preserve">If client / company reject again then auditor need to upload this until it is </w:t>
      </w:r>
      <w:del w:id="121" w:author="Sebastien Trousset" w:date="2021-04-27T11:21:00Z">
        <w:r w:rsidR="00A64B4B" w:rsidDel="1A6BEAEF">
          <w:delText>not</w:delText>
        </w:r>
      </w:del>
      <w:r>
        <w:t xml:space="preserve"> accepted by the client or company.</w:t>
      </w:r>
    </w:p>
    <w:p w:rsidR="00AD4212" w:rsidRDefault="1A6BEAEF" w:rsidP="00663A00">
      <w:pPr>
        <w:pStyle w:val="BodyText1"/>
        <w:numPr>
          <w:ilvl w:val="2"/>
          <w:numId w:val="9"/>
        </w:numPr>
      </w:pPr>
      <w:r>
        <w:t>When client / company accept the report then While client / company is marking request as accepted then client / company need to make online payment of balance (if applicable) amount or needs to submit transaction information if payment is paid outside the platform.</w:t>
      </w:r>
    </w:p>
    <w:p w:rsidR="00AD4212" w:rsidRDefault="1A6BEAEF" w:rsidP="00663A00">
      <w:pPr>
        <w:pStyle w:val="BodyText1"/>
        <w:numPr>
          <w:ilvl w:val="2"/>
          <w:numId w:val="9"/>
        </w:numPr>
      </w:pPr>
      <w:r>
        <w:t>Once report is accepted and payment is received by admin then admin will submit this report to Australian government outside the platform and need to mention in platform that admin have submitted this report to Australian govt.</w:t>
      </w:r>
    </w:p>
    <w:p w:rsidR="009426C5" w:rsidRPr="00AF5E3C" w:rsidRDefault="1A6BEAEF" w:rsidP="1A6BEAEF">
      <w:pPr>
        <w:pStyle w:val="BodyText1"/>
        <w:numPr>
          <w:ilvl w:val="2"/>
          <w:numId w:val="9"/>
        </w:numPr>
        <w:rPr>
          <w:b/>
          <w:bCs/>
        </w:rPr>
      </w:pPr>
      <w:r>
        <w:t>All documents uploaded will be deleted within 6 months after report is submitted to AU Government.Admin will be notified 2 weeks before the deletion process.</w:t>
      </w:r>
    </w:p>
    <w:p w:rsidR="00AF5E3C" w:rsidRPr="00AF5E3C" w:rsidRDefault="00AF5E3C" w:rsidP="00AF5E3C">
      <w:pPr>
        <w:pStyle w:val="BodyText1"/>
        <w:ind w:left="2160"/>
        <w:rPr>
          <w:b/>
        </w:rPr>
      </w:pPr>
    </w:p>
    <w:p w:rsidR="00F5396E" w:rsidRDefault="00AF5E3C" w:rsidP="00663A00">
      <w:pPr>
        <w:pStyle w:val="ListParagraph"/>
        <w:numPr>
          <w:ilvl w:val="0"/>
          <w:numId w:val="9"/>
        </w:numPr>
        <w:suppressAutoHyphens w:val="0"/>
        <w:rPr>
          <w:rFonts w:ascii="Cambria" w:eastAsia="Times New Roman" w:hAnsi="Cambria"/>
          <w:b/>
          <w:color w:val="auto"/>
        </w:rPr>
      </w:pPr>
      <w:r>
        <w:rPr>
          <w:rFonts w:ascii="Cambria" w:eastAsia="Times New Roman" w:hAnsi="Cambria"/>
          <w:b/>
          <w:color w:val="auto"/>
        </w:rPr>
        <w:t>Certification</w:t>
      </w:r>
      <w:r w:rsidRPr="00AF5E3C">
        <w:rPr>
          <w:rFonts w:ascii="Cambria" w:eastAsia="Times New Roman" w:hAnsi="Cambria"/>
          <w:b/>
          <w:color w:val="auto"/>
        </w:rPr>
        <w:t xml:space="preserve"> type of audit will be completed in </w:t>
      </w:r>
      <w:r>
        <w:rPr>
          <w:rFonts w:ascii="Cambria" w:eastAsia="Times New Roman" w:hAnsi="Cambria"/>
          <w:b/>
          <w:color w:val="auto"/>
        </w:rPr>
        <w:t>two</w:t>
      </w:r>
      <w:r w:rsidRPr="00AF5E3C">
        <w:rPr>
          <w:rFonts w:ascii="Cambria" w:eastAsia="Times New Roman" w:hAnsi="Cambria"/>
          <w:b/>
          <w:color w:val="auto"/>
        </w:rPr>
        <w:t xml:space="preserve"> stage</w:t>
      </w:r>
      <w:r>
        <w:rPr>
          <w:rFonts w:ascii="Cambria" w:eastAsia="Times New Roman" w:hAnsi="Cambria"/>
          <w:b/>
          <w:color w:val="auto"/>
        </w:rPr>
        <w:t>s</w:t>
      </w:r>
      <w:r w:rsidRPr="00AF5E3C">
        <w:rPr>
          <w:rFonts w:ascii="Cambria" w:eastAsia="Times New Roman" w:hAnsi="Cambria"/>
          <w:b/>
          <w:color w:val="auto"/>
        </w:rPr>
        <w:t>. Steps are as under.</w:t>
      </w:r>
    </w:p>
    <w:p w:rsidR="00F5396E" w:rsidRDefault="00F5396E" w:rsidP="00F5396E">
      <w:pPr>
        <w:pStyle w:val="ListParagraph"/>
        <w:suppressAutoHyphens w:val="0"/>
        <w:ind w:left="1440"/>
        <w:rPr>
          <w:rFonts w:ascii="Cambria" w:eastAsia="Times New Roman" w:hAnsi="Cambria"/>
          <w:b/>
          <w:color w:val="auto"/>
        </w:rPr>
      </w:pPr>
    </w:p>
    <w:p w:rsidR="00AF5E3C" w:rsidRDefault="00AF5E3C" w:rsidP="00663A00">
      <w:pPr>
        <w:pStyle w:val="ListParagraph"/>
        <w:numPr>
          <w:ilvl w:val="1"/>
          <w:numId w:val="9"/>
        </w:numPr>
        <w:suppressAutoHyphens w:val="0"/>
        <w:rPr>
          <w:rFonts w:ascii="Cambria" w:eastAsia="Times New Roman" w:hAnsi="Cambria"/>
          <w:b/>
          <w:color w:val="auto"/>
        </w:rPr>
      </w:pPr>
      <w:r>
        <w:rPr>
          <w:rFonts w:ascii="Cambria" w:eastAsia="Times New Roman" w:hAnsi="Cambria"/>
          <w:b/>
          <w:color w:val="auto"/>
        </w:rPr>
        <w:t>1</w:t>
      </w:r>
      <w:r w:rsidRPr="00AF5E3C">
        <w:rPr>
          <w:rFonts w:ascii="Cambria" w:eastAsia="Times New Roman" w:hAnsi="Cambria"/>
          <w:b/>
          <w:color w:val="auto"/>
          <w:vertAlign w:val="superscript"/>
        </w:rPr>
        <w:t>st</w:t>
      </w:r>
      <w:r>
        <w:rPr>
          <w:rFonts w:ascii="Cambria" w:eastAsia="Times New Roman" w:hAnsi="Cambria"/>
          <w:b/>
          <w:color w:val="auto"/>
        </w:rPr>
        <w:t xml:space="preserve"> stage steps are mostly same as Verification type of audit.</w:t>
      </w:r>
      <w:r w:rsidR="007D07D2">
        <w:rPr>
          <w:rFonts w:ascii="Cambria" w:eastAsia="Times New Roman" w:hAnsi="Cambria"/>
          <w:b/>
          <w:color w:val="auto"/>
        </w:rPr>
        <w:t>But have some differences mentioned as below.</w:t>
      </w:r>
    </w:p>
    <w:p w:rsidR="001F3F1E" w:rsidRDefault="001F3F1E" w:rsidP="001F3F1E">
      <w:pPr>
        <w:pStyle w:val="ListParagraph"/>
        <w:suppressAutoHyphens w:val="0"/>
        <w:rPr>
          <w:rFonts w:ascii="Cambria" w:eastAsia="Times New Roman" w:hAnsi="Cambria"/>
          <w:b/>
          <w:color w:val="auto"/>
        </w:rPr>
      </w:pPr>
    </w:p>
    <w:p w:rsidR="001F3F1E" w:rsidRDefault="1A6BEAEF" w:rsidP="00663A00">
      <w:pPr>
        <w:pStyle w:val="BodyText1"/>
        <w:numPr>
          <w:ilvl w:val="2"/>
          <w:numId w:val="9"/>
        </w:numPr>
      </w:pPr>
      <w:r>
        <w:t>In verification audits client only upload the documents which are required by admin. But In certification audit stage 01 client / company upload document which are required by admin and with own choice.</w:t>
      </w:r>
    </w:p>
    <w:p w:rsidR="001F3F1E" w:rsidRPr="001F3F1E" w:rsidRDefault="1A6BEAEF" w:rsidP="00663A00">
      <w:pPr>
        <w:pStyle w:val="BodyText1"/>
        <w:numPr>
          <w:ilvl w:val="2"/>
          <w:numId w:val="9"/>
        </w:numPr>
      </w:pPr>
      <w:r>
        <w:t>Stage 1 preliminary report uploaded in the portal by the auditor, possibly with additional documents requested.</w:t>
      </w:r>
    </w:p>
    <w:p w:rsidR="001F3F1E" w:rsidRPr="001F3F1E" w:rsidRDefault="1A6BEAEF" w:rsidP="00663A00">
      <w:pPr>
        <w:pStyle w:val="BodyText1"/>
        <w:numPr>
          <w:ilvl w:val="2"/>
          <w:numId w:val="9"/>
        </w:numPr>
      </w:pPr>
      <w:r>
        <w:t>If any, the client can upload further documents.</w:t>
      </w:r>
    </w:p>
    <w:p w:rsidR="001F3F1E" w:rsidRDefault="1A6BEAEF" w:rsidP="00663A00">
      <w:pPr>
        <w:pStyle w:val="BodyText1"/>
        <w:numPr>
          <w:ilvl w:val="2"/>
          <w:numId w:val="9"/>
        </w:numPr>
      </w:pPr>
      <w:r>
        <w:lastRenderedPageBreak/>
        <w:t>Once all documents completed and approved by the auditor, stage 1 is completed.</w:t>
      </w:r>
    </w:p>
    <w:p w:rsidR="00F5396E" w:rsidRPr="00C56738" w:rsidRDefault="00C56738" w:rsidP="00663A00">
      <w:pPr>
        <w:pStyle w:val="ListParagraph"/>
        <w:numPr>
          <w:ilvl w:val="1"/>
          <w:numId w:val="9"/>
        </w:numPr>
        <w:suppressAutoHyphens w:val="0"/>
        <w:rPr>
          <w:rFonts w:ascii="Cambria" w:eastAsia="Times New Roman" w:hAnsi="Cambria"/>
          <w:b/>
          <w:color w:val="auto"/>
        </w:rPr>
      </w:pPr>
      <w:r w:rsidRPr="00C56738">
        <w:rPr>
          <w:rFonts w:ascii="Cambria" w:eastAsia="Times New Roman" w:hAnsi="Cambria"/>
          <w:b/>
          <w:color w:val="auto"/>
        </w:rPr>
        <w:t>2</w:t>
      </w:r>
      <w:r w:rsidRPr="00C56738">
        <w:rPr>
          <w:rFonts w:ascii="Cambria" w:eastAsia="Times New Roman" w:hAnsi="Cambria"/>
          <w:b/>
          <w:color w:val="auto"/>
          <w:vertAlign w:val="superscript"/>
        </w:rPr>
        <w:t>nd</w:t>
      </w:r>
      <w:r w:rsidRPr="00C56738">
        <w:rPr>
          <w:rFonts w:ascii="Cambria" w:eastAsia="Times New Roman" w:hAnsi="Cambria"/>
          <w:b/>
          <w:color w:val="auto"/>
        </w:rPr>
        <w:t xml:space="preserve"> stage (physical audit booking)</w:t>
      </w:r>
      <w:r w:rsidR="00F5396E" w:rsidRPr="00C56738">
        <w:rPr>
          <w:rFonts w:ascii="Cambria" w:eastAsia="Times New Roman" w:hAnsi="Cambria"/>
          <w:b/>
          <w:color w:val="auto"/>
        </w:rPr>
        <w:t xml:space="preserve"> steps</w:t>
      </w:r>
      <w:r w:rsidR="00DB7ABC" w:rsidRPr="00C56738">
        <w:rPr>
          <w:rFonts w:ascii="Cambria" w:eastAsia="Times New Roman" w:hAnsi="Cambria"/>
          <w:b/>
          <w:color w:val="auto"/>
        </w:rPr>
        <w:t xml:space="preserve"> are</w:t>
      </w:r>
      <w:r w:rsidR="00F5396E" w:rsidRPr="00C56738">
        <w:rPr>
          <w:rFonts w:ascii="Cambria" w:eastAsia="Times New Roman" w:hAnsi="Cambria"/>
          <w:b/>
          <w:color w:val="auto"/>
        </w:rPr>
        <w:t xml:space="preserve"> as under. </w:t>
      </w:r>
    </w:p>
    <w:p w:rsidR="00C56738" w:rsidRDefault="00C56738" w:rsidP="00C56738">
      <w:pPr>
        <w:pStyle w:val="ListParagraph"/>
        <w:suppressAutoHyphens w:val="0"/>
        <w:ind w:left="1440"/>
        <w:rPr>
          <w:rFonts w:ascii="Cambria" w:eastAsia="Times New Roman" w:hAnsi="Cambria"/>
          <w:b/>
          <w:color w:val="auto"/>
        </w:rPr>
      </w:pPr>
    </w:p>
    <w:p w:rsidR="00730057" w:rsidRDefault="6F029AE4" w:rsidP="00663A00">
      <w:pPr>
        <w:pStyle w:val="BodyText1"/>
        <w:numPr>
          <w:ilvl w:val="2"/>
          <w:numId w:val="9"/>
        </w:numPr>
      </w:pPr>
      <w:r>
        <w:t>Once all the documents are uploaded then client/company needs to Book an audit week (for 2</w:t>
      </w:r>
      <w:r w:rsidRPr="6F029AE4">
        <w:rPr>
          <w:vertAlign w:val="superscript"/>
        </w:rPr>
        <w:t>nd</w:t>
      </w:r>
      <w:r>
        <w:t xml:space="preserve"> stage on site physical audit) of date from calendar or dropdown which is feasible. After that admin will receive an email that a</w:t>
      </w:r>
      <w:del w:id="122" w:author="Sebastien Trousset" w:date="2021-04-29T10:16:00Z">
        <w:r w:rsidR="1A6BEAEF" w:rsidDel="6F029AE4">
          <w:delText>n</w:delText>
        </w:r>
      </w:del>
      <w:r>
        <w:t xml:space="preserve"> stage 2 audit request is booked by client or company.</w:t>
      </w:r>
    </w:p>
    <w:p w:rsidR="00730057" w:rsidRPr="008A65F9" w:rsidRDefault="00730057" w:rsidP="00730057">
      <w:pPr>
        <w:pStyle w:val="BodyText1"/>
        <w:ind w:left="2880"/>
      </w:pPr>
    </w:p>
    <w:p w:rsidR="00730057" w:rsidRDefault="1A6BEAEF" w:rsidP="00663A00">
      <w:pPr>
        <w:pStyle w:val="BodyText1"/>
        <w:numPr>
          <w:ilvl w:val="2"/>
          <w:numId w:val="9"/>
        </w:numPr>
      </w:pPr>
      <w:r>
        <w:t>When admin receive this request then if admin have some issues in providing the auditor for requested week of date then admin can talk to client or company outside the platform and after mutual understanding admin can change week of date to any new week of date for audit. Platform would not have any back and forth negotiation of dates.</w:t>
      </w:r>
    </w:p>
    <w:p w:rsidR="00C56738" w:rsidRPr="000A352F" w:rsidRDefault="6F029AE4" w:rsidP="00663A00">
      <w:pPr>
        <w:pStyle w:val="BodyText1"/>
        <w:numPr>
          <w:ilvl w:val="2"/>
          <w:numId w:val="9"/>
        </w:numPr>
        <w:rPr>
          <w:ins w:id="123" w:author="Sebastien Trousset" w:date="2021-04-29T10:20:00Z"/>
        </w:rPr>
      </w:pPr>
      <w:r>
        <w:t>Stage 2 physical audit completed by the auditor. During stage 2 audit, the auditor may ask to view some documents not initially submitted. If the auditor viewing the documents is sufficient then client does not need to upload the documents.</w:t>
      </w:r>
    </w:p>
    <w:p w:rsidR="6F029AE4" w:rsidRDefault="6F029AE4" w:rsidP="6F029AE4">
      <w:pPr>
        <w:pStyle w:val="BodyText1"/>
        <w:numPr>
          <w:ilvl w:val="2"/>
          <w:numId w:val="9"/>
        </w:numPr>
        <w:rPr>
          <w:ins w:id="124" w:author="Sebastien Trousset" w:date="2021-04-29T10:20:00Z"/>
          <w:rFonts w:asciiTheme="minorHAnsi" w:eastAsiaTheme="minorEastAsia" w:hAnsiTheme="minorHAnsi" w:cstheme="minorBidi"/>
          <w:color w:val="000000" w:themeColor="text1"/>
        </w:rPr>
      </w:pPr>
      <w:ins w:id="125" w:author="Sebastien Trousset" w:date="2021-04-29T10:20:00Z">
        <w:r>
          <w:t>Final payment is required within 3 business days after report is approved by be customer</w:t>
        </w:r>
      </w:ins>
      <w:ins w:id="126" w:author="Windows User" w:date="2021-04-30T16:27:00Z">
        <w:r w:rsidR="0042069C">
          <w:t xml:space="preserve"> accepted</w:t>
        </w:r>
      </w:ins>
    </w:p>
    <w:p w:rsidR="00D57081" w:rsidRDefault="6F029AE4" w:rsidP="00D57081">
      <w:pPr>
        <w:pStyle w:val="BodyText1"/>
        <w:numPr>
          <w:ilvl w:val="2"/>
          <w:numId w:val="9"/>
        </w:numPr>
        <w:rPr>
          <w:rFonts w:asciiTheme="minorHAnsi" w:eastAsiaTheme="minorEastAsia" w:hAnsiTheme="minorHAnsi" w:cstheme="minorBidi"/>
          <w:color w:val="000000" w:themeColor="text1"/>
        </w:rPr>
        <w:pPrChange w:id="127" w:author="Sebastien Trousset" w:date="2021-04-29T10:20:00Z">
          <w:pPr>
            <w:pStyle w:val="BodyText1"/>
          </w:pPr>
        </w:pPrChange>
      </w:pPr>
      <w:ins w:id="128" w:author="Sebastien Trousset" w:date="2021-04-29T10:20:00Z">
        <w:r>
          <w:t>Final payment made by the customer (same methods as deposit)</w:t>
        </w:r>
      </w:ins>
      <w:ins w:id="129" w:author="Windows User" w:date="2021-04-30T16:27:00Z">
        <w:r w:rsidR="0042069C">
          <w:t xml:space="preserve"> accepted</w:t>
        </w:r>
      </w:ins>
    </w:p>
    <w:p w:rsidR="00C56738" w:rsidRPr="000A352F" w:rsidRDefault="6F029AE4" w:rsidP="00663A00">
      <w:pPr>
        <w:pStyle w:val="BodyText1"/>
        <w:numPr>
          <w:ilvl w:val="2"/>
          <w:numId w:val="9"/>
        </w:numPr>
        <w:rPr>
          <w:ins w:id="130" w:author="Sebastien Trousset" w:date="2021-04-29T10:17:00Z"/>
        </w:rPr>
      </w:pPr>
      <w:r>
        <w:t>Stage 2 final report uploaded in the portal</w:t>
      </w:r>
    </w:p>
    <w:p w:rsidR="00D57081" w:rsidRDefault="6F029AE4" w:rsidP="00D57081">
      <w:pPr>
        <w:pStyle w:val="BodyText1"/>
        <w:numPr>
          <w:ilvl w:val="3"/>
          <w:numId w:val="9"/>
        </w:numPr>
        <w:rPr>
          <w:ins w:id="131" w:author="Sebastien Trousset" w:date="2021-04-29T10:18:00Z"/>
        </w:rPr>
        <w:pPrChange w:id="132" w:author="Sebastien Trousset" w:date="2021-04-29T10:17:00Z">
          <w:pPr>
            <w:pStyle w:val="BodyText1"/>
            <w:numPr>
              <w:ilvl w:val="2"/>
              <w:numId w:val="9"/>
            </w:numPr>
            <w:ind w:left="2160" w:hanging="360"/>
          </w:pPr>
        </w:pPrChange>
      </w:pPr>
      <w:ins w:id="133" w:author="Sebastien Trousset" w:date="2021-04-29T10:23:00Z">
        <w:r w:rsidRPr="6F029AE4">
          <w:rPr>
            <w:color w:val="000000" w:themeColor="text1"/>
          </w:rPr>
          <w:t>If the report is positive (audit passed)</w:t>
        </w:r>
      </w:ins>
      <w:ins w:id="134" w:author="Sebastien Trousset" w:date="2021-04-29T10:18:00Z">
        <w:r w:rsidRPr="6F029AE4">
          <w:rPr>
            <w:color w:val="000000" w:themeColor="text1"/>
          </w:rPr>
          <w:t>, go to next step</w:t>
        </w:r>
      </w:ins>
    </w:p>
    <w:p w:rsidR="6F029AE4" w:rsidRDefault="6F029AE4" w:rsidP="6F029AE4">
      <w:pPr>
        <w:pStyle w:val="BodyText1"/>
        <w:numPr>
          <w:ilvl w:val="3"/>
          <w:numId w:val="9"/>
        </w:numPr>
        <w:rPr>
          <w:ins w:id="135" w:author="Sebastien Trousset" w:date="2021-04-29T10:17:00Z"/>
        </w:rPr>
      </w:pPr>
      <w:ins w:id="136" w:author="Sebastien Trousset" w:date="2021-04-29T10:18:00Z">
        <w:r w:rsidRPr="6F029AE4">
          <w:rPr>
            <w:color w:val="000000" w:themeColor="text1"/>
          </w:rPr>
          <w:t xml:space="preserve">If the report is </w:t>
        </w:r>
      </w:ins>
      <w:ins w:id="137" w:author="Sebastien Trousset" w:date="2021-04-29T10:22:00Z">
        <w:r w:rsidRPr="6F029AE4">
          <w:rPr>
            <w:color w:val="000000" w:themeColor="text1"/>
          </w:rPr>
          <w:t>negative</w:t>
        </w:r>
      </w:ins>
      <w:ins w:id="138" w:author="Sebastien Trousset" w:date="2021-04-29T10:23:00Z">
        <w:r w:rsidRPr="6F029AE4">
          <w:rPr>
            <w:color w:val="000000" w:themeColor="text1"/>
          </w:rPr>
          <w:t xml:space="preserve"> (audit failed)</w:t>
        </w:r>
      </w:ins>
      <w:ins w:id="139" w:author="Sebastien Trousset" w:date="2021-04-29T10:18:00Z">
        <w:r w:rsidRPr="6F029AE4">
          <w:rPr>
            <w:color w:val="000000" w:themeColor="text1"/>
          </w:rPr>
          <w:t>, audit is closed</w:t>
        </w:r>
      </w:ins>
    </w:p>
    <w:p w:rsidR="6F029AE4" w:rsidRDefault="6F029AE4" w:rsidP="6F029AE4">
      <w:pPr>
        <w:pStyle w:val="BodyText1"/>
        <w:numPr>
          <w:ilvl w:val="3"/>
          <w:numId w:val="9"/>
        </w:numPr>
        <w:rPr>
          <w:ins w:id="140" w:author="Sebastien Trousset" w:date="2021-04-29T10:19:00Z"/>
        </w:rPr>
      </w:pPr>
      <w:ins w:id="141" w:author="Sebastien Trousset" w:date="2021-04-29T10:23:00Z">
        <w:r w:rsidRPr="6F029AE4">
          <w:rPr>
            <w:color w:val="000000" w:themeColor="text1"/>
          </w:rPr>
          <w:t>If there is a m</w:t>
        </w:r>
      </w:ins>
      <w:ins w:id="142" w:author="Sebastien Trousset" w:date="2021-04-29T10:17:00Z">
        <w:r w:rsidRPr="6F029AE4">
          <w:rPr>
            <w:color w:val="000000" w:themeColor="text1"/>
          </w:rPr>
          <w:t>ajor non conformity, client</w:t>
        </w:r>
      </w:ins>
      <w:ins w:id="143" w:author="Sebastien Trousset" w:date="2021-04-29T10:18:00Z">
        <w:r w:rsidRPr="6F029AE4">
          <w:rPr>
            <w:color w:val="000000" w:themeColor="text1"/>
          </w:rPr>
          <w:t xml:space="preserve"> has 90 days to address them</w:t>
        </w:r>
      </w:ins>
    </w:p>
    <w:p w:rsidR="00D57081" w:rsidRDefault="6F029AE4" w:rsidP="00D57081">
      <w:pPr>
        <w:pStyle w:val="BodyText1"/>
        <w:numPr>
          <w:ilvl w:val="4"/>
          <w:numId w:val="9"/>
        </w:numPr>
        <w:rPr>
          <w:ins w:id="144" w:author="Sebastien Trousset" w:date="2021-04-29T10:19:00Z"/>
        </w:rPr>
        <w:pPrChange w:id="145" w:author="Sebastien Trousset" w:date="2021-04-29T10:19:00Z">
          <w:pPr>
            <w:pStyle w:val="BodyText1"/>
            <w:numPr>
              <w:ilvl w:val="3"/>
              <w:numId w:val="9"/>
            </w:numPr>
            <w:ind w:left="2880" w:hanging="360"/>
          </w:pPr>
        </w:pPrChange>
      </w:pPr>
      <w:ins w:id="146" w:author="Sebastien Trousset" w:date="2021-04-29T10:19:00Z">
        <w:r w:rsidRPr="6F029AE4">
          <w:rPr>
            <w:color w:val="000000" w:themeColor="text1"/>
          </w:rPr>
          <w:t>Auditor will ask for additional evidence / documents for the client to upload</w:t>
        </w:r>
      </w:ins>
    </w:p>
    <w:p w:rsidR="00D57081" w:rsidRDefault="6F029AE4">
      <w:pPr>
        <w:pStyle w:val="BodyText1"/>
        <w:numPr>
          <w:ilvl w:val="4"/>
          <w:numId w:val="9"/>
        </w:numPr>
        <w:rPr>
          <w:ins w:id="147" w:author="Sebastien Trousset" w:date="2021-04-29T10:22:00Z"/>
        </w:rPr>
      </w:pPr>
      <w:ins w:id="148" w:author="Sebastien Trousset" w:date="2021-04-29T10:22:00Z">
        <w:r w:rsidRPr="6F029AE4">
          <w:rPr>
            <w:color w:val="000000" w:themeColor="text1"/>
          </w:rPr>
          <w:t>After the client uploads the documents, auditor will make a new report</w:t>
        </w:r>
      </w:ins>
    </w:p>
    <w:p w:rsidR="6F029AE4" w:rsidRPr="0042069C" w:rsidRDefault="6F029AE4" w:rsidP="6F029AE4">
      <w:pPr>
        <w:pStyle w:val="BodyText1"/>
        <w:numPr>
          <w:ilvl w:val="4"/>
          <w:numId w:val="9"/>
        </w:numPr>
        <w:rPr>
          <w:ins w:id="149" w:author="Windows User" w:date="2021-04-30T16:27:00Z"/>
          <w:rPrChange w:id="150" w:author="Windows User" w:date="2021-04-30T16:27:00Z">
            <w:rPr>
              <w:ins w:id="151" w:author="Windows User" w:date="2021-04-30T16:27:00Z"/>
              <w:color w:val="000000" w:themeColor="text1"/>
            </w:rPr>
          </w:rPrChange>
        </w:rPr>
      </w:pPr>
      <w:ins w:id="152" w:author="Sebastien Trousset" w:date="2021-04-29T10:22:00Z">
        <w:r w:rsidRPr="6F029AE4">
          <w:rPr>
            <w:color w:val="000000" w:themeColor="text1"/>
          </w:rPr>
          <w:t>If the client fails to upload the documents after 90 days, the audi</w:t>
        </w:r>
      </w:ins>
      <w:ins w:id="153" w:author="Sebastien Trousset" w:date="2021-04-29T10:23:00Z">
        <w:r w:rsidRPr="6F029AE4">
          <w:rPr>
            <w:color w:val="000000" w:themeColor="text1"/>
          </w:rPr>
          <w:t>t is failed -&gt; Negative report</w:t>
        </w:r>
      </w:ins>
    </w:p>
    <w:p w:rsidR="0042069C" w:rsidRDefault="0042069C" w:rsidP="6F029AE4">
      <w:pPr>
        <w:pStyle w:val="BodyText1"/>
        <w:numPr>
          <w:ilvl w:val="4"/>
          <w:numId w:val="9"/>
        </w:numPr>
      </w:pPr>
      <w:ins w:id="154" w:author="Windows User" w:date="2021-04-30T16:27:00Z">
        <w:r>
          <w:rPr>
            <w:color w:val="000000" w:themeColor="text1"/>
          </w:rPr>
          <w:t>accepted</w:t>
        </w:r>
      </w:ins>
    </w:p>
    <w:p w:rsidR="00C56738" w:rsidRPr="000A352F" w:rsidRDefault="1A6BEAEF" w:rsidP="00663A00">
      <w:pPr>
        <w:pStyle w:val="BodyText1"/>
        <w:numPr>
          <w:ilvl w:val="2"/>
          <w:numId w:val="9"/>
        </w:numPr>
      </w:pPr>
      <w:r>
        <w:t>Approval / rejection of the report by the Client</w:t>
      </w:r>
    </w:p>
    <w:p w:rsidR="00C56738" w:rsidRPr="000A352F" w:rsidRDefault="1A6BEAEF" w:rsidP="00663A00">
      <w:pPr>
        <w:pStyle w:val="BodyText1"/>
        <w:numPr>
          <w:ilvl w:val="2"/>
          <w:numId w:val="9"/>
        </w:numPr>
      </w:pPr>
      <w:r>
        <w:t>If the client approves the report, go to next step</w:t>
      </w:r>
    </w:p>
    <w:p w:rsidR="00C56738" w:rsidRPr="000A352F" w:rsidRDefault="1A6BEAEF" w:rsidP="00663A00">
      <w:pPr>
        <w:pStyle w:val="BodyText1"/>
        <w:numPr>
          <w:ilvl w:val="2"/>
          <w:numId w:val="9"/>
        </w:numPr>
      </w:pPr>
      <w:r>
        <w:t>If the client rejects, they must write a reason (open text)</w:t>
      </w:r>
    </w:p>
    <w:p w:rsidR="00C56738" w:rsidRPr="000A352F" w:rsidRDefault="1A6BEAEF" w:rsidP="00663A00">
      <w:pPr>
        <w:pStyle w:val="BodyText1"/>
        <w:numPr>
          <w:ilvl w:val="2"/>
          <w:numId w:val="9"/>
        </w:numPr>
      </w:pPr>
      <w:r>
        <w:t>In both cases, triggers a notification to the Auditor</w:t>
      </w:r>
    </w:p>
    <w:p w:rsidR="00C56738" w:rsidRPr="000A352F" w:rsidRDefault="1A6BEAEF" w:rsidP="00663A00">
      <w:pPr>
        <w:pStyle w:val="BodyText1"/>
        <w:numPr>
          <w:ilvl w:val="2"/>
          <w:numId w:val="9"/>
        </w:numPr>
      </w:pPr>
      <w:r>
        <w:t>The auditor reviews and upload the final report, for client approval</w:t>
      </w:r>
    </w:p>
    <w:p w:rsidR="00C56738" w:rsidRPr="000A352F" w:rsidRDefault="1A6BEAEF" w:rsidP="00663A00">
      <w:pPr>
        <w:pStyle w:val="BodyText1"/>
        <w:numPr>
          <w:ilvl w:val="2"/>
          <w:numId w:val="9"/>
        </w:numPr>
      </w:pPr>
      <w:r>
        <w:t>Triggers a notification to customer</w:t>
      </w:r>
    </w:p>
    <w:p w:rsidR="00C56738" w:rsidRPr="000A352F" w:rsidRDefault="1A6BEAEF" w:rsidP="00663A00">
      <w:pPr>
        <w:pStyle w:val="BodyText1"/>
        <w:numPr>
          <w:ilvl w:val="2"/>
          <w:numId w:val="9"/>
        </w:numPr>
        <w:rPr>
          <w:del w:id="155" w:author="Sebastien Trousset" w:date="2021-04-29T10:21:00Z"/>
        </w:rPr>
      </w:pPr>
      <w:del w:id="156" w:author="Sebastien Trousset" w:date="2021-04-29T10:21:00Z">
        <w:r w:rsidDel="6F029AE4">
          <w:lastRenderedPageBreak/>
          <w:delText>Final payment is required within 5 business days after report is approved by be customer</w:delText>
        </w:r>
      </w:del>
    </w:p>
    <w:p w:rsidR="00C56738" w:rsidRPr="000A352F" w:rsidRDefault="1A6BEAEF" w:rsidP="00663A00">
      <w:pPr>
        <w:pStyle w:val="BodyText1"/>
        <w:numPr>
          <w:ilvl w:val="2"/>
          <w:numId w:val="9"/>
        </w:numPr>
        <w:rPr>
          <w:del w:id="157" w:author="Sebastien Trousset" w:date="2021-04-29T10:21:00Z"/>
        </w:rPr>
      </w:pPr>
      <w:del w:id="158" w:author="Sebastien Trousset" w:date="2021-04-29T10:21:00Z">
        <w:r w:rsidDel="6F029AE4">
          <w:delText>Final payment made by the customer (same methods as deposit)</w:delText>
        </w:r>
      </w:del>
    </w:p>
    <w:p w:rsidR="00C56738" w:rsidRPr="000A352F" w:rsidRDefault="1A6BEAEF" w:rsidP="00663A00">
      <w:pPr>
        <w:pStyle w:val="BodyText1"/>
        <w:numPr>
          <w:ilvl w:val="2"/>
          <w:numId w:val="9"/>
        </w:numPr>
      </w:pPr>
      <w:r>
        <w:t>Report submitted to AU Government by the Admin / auditor with documents.</w:t>
      </w:r>
    </w:p>
    <w:p w:rsidR="001F3F1E" w:rsidRPr="001F3F1E" w:rsidRDefault="1A6BEAEF" w:rsidP="00663A00">
      <w:pPr>
        <w:pStyle w:val="BodyText1"/>
        <w:numPr>
          <w:ilvl w:val="2"/>
          <w:numId w:val="9"/>
        </w:numPr>
      </w:pPr>
      <w:r>
        <w:t>All documents uploaded are deleted within 6 months after report is submitted to AU Government.Admin will be notified 2 weeks before the deletion.</w:t>
      </w:r>
    </w:p>
    <w:p w:rsidR="00AF5E3C" w:rsidRPr="00477568" w:rsidRDefault="00AF5E3C" w:rsidP="00AF5E3C">
      <w:pPr>
        <w:pStyle w:val="BodyText1"/>
        <w:ind w:left="1800"/>
        <w:rPr>
          <w:b/>
        </w:rPr>
      </w:pPr>
    </w:p>
    <w:p w:rsidR="009426C5" w:rsidRDefault="009426C5" w:rsidP="00663A00">
      <w:pPr>
        <w:pStyle w:val="BodyText1"/>
        <w:numPr>
          <w:ilvl w:val="1"/>
          <w:numId w:val="9"/>
        </w:numPr>
      </w:pPr>
      <w:r>
        <w:t>Chat with Auditor</w:t>
      </w:r>
    </w:p>
    <w:p w:rsidR="009426C5" w:rsidRDefault="1A6BEAEF" w:rsidP="00663A00">
      <w:pPr>
        <w:pStyle w:val="BodyText1"/>
        <w:numPr>
          <w:ilvl w:val="2"/>
          <w:numId w:val="9"/>
        </w:numPr>
      </w:pPr>
      <w:r>
        <w:t>Once auditor is assigned to audit request then client can open a chat with auditor and can leave message with any doc/pdf/jpg attachment. If auditor or client is offline then receiver of message will see a chat notification and will receive an email for same. For chat developer will use firebase chat database and API. Platform owner need to provide firebase account for developer.</w:t>
      </w:r>
    </w:p>
    <w:p w:rsidR="00952656" w:rsidRDefault="1A6BEAEF" w:rsidP="00663A00">
      <w:pPr>
        <w:pStyle w:val="BodyText1"/>
        <w:numPr>
          <w:ilvl w:val="1"/>
          <w:numId w:val="9"/>
        </w:numPr>
        <w:rPr>
          <w:ins w:id="159" w:author="Windows User" w:date="2021-04-28T15:51:00Z"/>
        </w:rPr>
      </w:pPr>
      <w:r>
        <w:t xml:space="preserve">FAQ section </w:t>
      </w:r>
      <w:ins w:id="160" w:author="Sebastien Trousset" w:date="2021-04-27T11:23:00Z">
        <w:r>
          <w:t>(comment from Seb: this will be both for Verification and Certification, and accessible from the main page)</w:t>
        </w:r>
      </w:ins>
    </w:p>
    <w:p w:rsidR="00795327" w:rsidRDefault="00795327" w:rsidP="00663A00">
      <w:pPr>
        <w:pStyle w:val="BodyText1"/>
        <w:numPr>
          <w:ilvl w:val="1"/>
          <w:numId w:val="9"/>
        </w:numPr>
      </w:pPr>
      <w:ins w:id="161" w:author="Windows User" w:date="2021-04-28T15:51:00Z">
        <w:r>
          <w:t>Okay Noted</w:t>
        </w:r>
      </w:ins>
    </w:p>
    <w:p w:rsidR="00952656" w:rsidRDefault="1A6BEAEF" w:rsidP="00663A00">
      <w:pPr>
        <w:pStyle w:val="BodyText1"/>
        <w:numPr>
          <w:ilvl w:val="2"/>
          <w:numId w:val="9"/>
        </w:numPr>
      </w:pPr>
      <w:r>
        <w:t>These will be some questions and answers managed by admin. So that client can explore them.</w:t>
      </w:r>
    </w:p>
    <w:p w:rsidR="008672E1" w:rsidRDefault="008672E1" w:rsidP="008672E1">
      <w:pPr>
        <w:pStyle w:val="BodyText1"/>
        <w:ind w:left="2160"/>
      </w:pPr>
    </w:p>
    <w:p w:rsidR="008672E1" w:rsidRDefault="008672E1" w:rsidP="008672E1">
      <w:pPr>
        <w:pStyle w:val="Heading21"/>
        <w:rPr>
          <w:rFonts w:eastAsia="Arial Unicode MS" w:cs="Arial Unicode MS"/>
        </w:rPr>
      </w:pPr>
      <w:bookmarkStart w:id="162" w:name="_Toc69979910"/>
      <w:r>
        <w:rPr>
          <w:rFonts w:eastAsia="Arial Unicode MS" w:cs="Arial Unicode MS"/>
        </w:rPr>
        <w:t xml:space="preserve">Feature 5: </w:t>
      </w:r>
      <w:r w:rsidR="003A15F7">
        <w:rPr>
          <w:rFonts w:eastAsia="Arial Unicode MS" w:cs="Arial Unicode MS"/>
        </w:rPr>
        <w:t>My Account</w:t>
      </w:r>
      <w:bookmarkEnd w:id="162"/>
    </w:p>
    <w:p w:rsidR="003A15F7" w:rsidRPr="003165CE" w:rsidRDefault="003A15F7" w:rsidP="007C33C5">
      <w:pPr>
        <w:pStyle w:val="NoSpacing"/>
        <w:ind w:firstLine="576"/>
        <w:rPr>
          <w:b/>
        </w:rPr>
      </w:pPr>
      <w:r w:rsidRPr="003165CE">
        <w:rPr>
          <w:b/>
        </w:rPr>
        <w:t>01</w:t>
      </w:r>
      <w:r w:rsidR="007C33C5" w:rsidRPr="003165CE">
        <w:rPr>
          <w:b/>
        </w:rPr>
        <w:t>:</w:t>
      </w:r>
      <w:r w:rsidRPr="003165CE">
        <w:rPr>
          <w:b/>
        </w:rPr>
        <w:t xml:space="preserve"> Edit Profile:-</w:t>
      </w:r>
    </w:p>
    <w:p w:rsidR="003A15F7" w:rsidRPr="003A15F7" w:rsidRDefault="003A15F7" w:rsidP="003A15F7"/>
    <w:p w:rsidR="008672E1" w:rsidRDefault="6F029AE4" w:rsidP="007C33C5">
      <w:pPr>
        <w:ind w:left="864"/>
        <w:rPr>
          <w:ins w:id="163" w:author="Sebastien Trousset" w:date="2021-04-29T11:16:00Z"/>
        </w:rPr>
      </w:pPr>
      <w:r>
        <w:t xml:space="preserve">Client or company would be able to change own name and email / phone, company address, </w:t>
      </w:r>
      <w:del w:id="164" w:author="Sebastien Trousset" w:date="2021-04-29T11:16:00Z">
        <w:r w:rsidR="007F7106" w:rsidDel="6F029AE4">
          <w:delText xml:space="preserve">ABN </w:delText>
        </w:r>
      </w:del>
      <w:r>
        <w:t xml:space="preserve">anytime. Email </w:t>
      </w:r>
      <w:ins w:id="165" w:author="Sebastien Trousset" w:date="2021-04-29T11:08:00Z">
        <w:r>
          <w:t xml:space="preserve">and ABN </w:t>
        </w:r>
      </w:ins>
      <w:r>
        <w:t>will be unique in database.</w:t>
      </w:r>
    </w:p>
    <w:p w:rsidR="6F029AE4" w:rsidRDefault="6F029AE4" w:rsidP="6F029AE4">
      <w:pPr>
        <w:ind w:left="864"/>
        <w:rPr>
          <w:color w:val="000000" w:themeColor="text1"/>
        </w:rPr>
      </w:pPr>
      <w:ins w:id="166" w:author="Sebastien Trousset" w:date="2021-04-29T11:16:00Z">
        <w:r w:rsidRPr="6F029AE4">
          <w:rPr>
            <w:color w:val="000000" w:themeColor="text1"/>
          </w:rPr>
          <w:t>ABN cannot be changed by the client, only by the admin.</w:t>
        </w:r>
      </w:ins>
      <w:ins w:id="167" w:author="Windows User" w:date="2021-04-30T16:28:00Z">
        <w:r w:rsidR="0042069C">
          <w:rPr>
            <w:color w:val="000000" w:themeColor="text1"/>
          </w:rPr>
          <w:t xml:space="preserve"> accepted</w:t>
        </w:r>
      </w:ins>
    </w:p>
    <w:p w:rsidR="008672E1" w:rsidRDefault="008672E1" w:rsidP="008672E1">
      <w:pPr>
        <w:rPr>
          <w:rFonts w:eastAsia="Arial Unicode MS" w:cs="Arial Unicode MS"/>
        </w:rPr>
      </w:pPr>
      <w:r>
        <w:tab/>
      </w:r>
    </w:p>
    <w:p w:rsidR="008672E1" w:rsidRPr="003165CE" w:rsidRDefault="1A6BEAEF" w:rsidP="1A6BEAEF">
      <w:pPr>
        <w:pStyle w:val="NoSpacing"/>
        <w:ind w:firstLine="576"/>
        <w:rPr>
          <w:b/>
          <w:bCs/>
        </w:rPr>
      </w:pPr>
      <w:r w:rsidRPr="1A6BEAEF">
        <w:rPr>
          <w:b/>
          <w:bCs/>
        </w:rPr>
        <w:t>02: Change Password:-</w:t>
      </w:r>
      <w:ins w:id="168" w:author="Sebastien Trousset" w:date="2021-04-27T11:24:00Z">
        <w:r w:rsidRPr="1A6BEAEF">
          <w:rPr>
            <w:b/>
            <w:bCs/>
          </w:rPr>
          <w:t xml:space="preserve"> (question from Seb: what is the minimum password strength required</w:t>
        </w:r>
      </w:ins>
      <w:ins w:id="169" w:author="Sebastien Trousset" w:date="2021-04-27T11:25:00Z">
        <w:r w:rsidRPr="1A6BEAEF">
          <w:rPr>
            <w:b/>
            <w:bCs/>
          </w:rPr>
          <w:t>?)</w:t>
        </w:r>
      </w:ins>
    </w:p>
    <w:p w:rsidR="003A15F7" w:rsidRPr="003A15F7" w:rsidRDefault="00FC5A0D" w:rsidP="003A15F7">
      <w:pPr>
        <w:pStyle w:val="NoSpacing"/>
      </w:pPr>
      <w:ins w:id="170" w:author="Windows User" w:date="2021-04-28T15:51:00Z">
        <w:r>
          <w:tab/>
        </w:r>
        <w:r>
          <w:tab/>
          <w:t>We can finalize it later with mutual understanding.</w:t>
        </w:r>
      </w:ins>
    </w:p>
    <w:p w:rsidR="008672E1" w:rsidRDefault="00D45C9C" w:rsidP="00F8490F">
      <w:pPr>
        <w:ind w:left="864"/>
      </w:pPr>
      <w:r>
        <w:t xml:space="preserve">Client or company </w:t>
      </w:r>
      <w:r w:rsidR="008672E1">
        <w:t>would be able to change own password by entering below details in platform.</w:t>
      </w:r>
    </w:p>
    <w:p w:rsidR="008672E1" w:rsidRPr="001E3954" w:rsidRDefault="008672E1" w:rsidP="008672E1">
      <w:r>
        <w:tab/>
      </w:r>
    </w:p>
    <w:p w:rsidR="008672E1" w:rsidRPr="005802AE" w:rsidRDefault="008672E1" w:rsidP="003A15F7">
      <w:pPr>
        <w:pStyle w:val="BodyText1"/>
        <w:numPr>
          <w:ilvl w:val="1"/>
          <w:numId w:val="3"/>
        </w:numPr>
      </w:pPr>
      <w:r>
        <w:t>Current Password</w:t>
      </w:r>
      <w:r w:rsidRPr="005802AE">
        <w:t xml:space="preserve"> [Textbox] </w:t>
      </w:r>
      <w:r w:rsidRPr="005802AE">
        <w:rPr>
          <w:color w:val="FF0000"/>
        </w:rPr>
        <w:t>*</w:t>
      </w:r>
    </w:p>
    <w:p w:rsidR="008672E1" w:rsidRPr="005802AE" w:rsidRDefault="008672E1" w:rsidP="003A15F7">
      <w:pPr>
        <w:pStyle w:val="BodyText1"/>
        <w:numPr>
          <w:ilvl w:val="1"/>
          <w:numId w:val="3"/>
        </w:numPr>
      </w:pPr>
      <w:r>
        <w:t xml:space="preserve">New </w:t>
      </w:r>
      <w:r w:rsidRPr="005802AE">
        <w:t xml:space="preserve">Password [Textbox] </w:t>
      </w:r>
      <w:r w:rsidRPr="005802AE">
        <w:rPr>
          <w:color w:val="FF0000"/>
        </w:rPr>
        <w:t>*</w:t>
      </w:r>
    </w:p>
    <w:p w:rsidR="008672E1" w:rsidRPr="006D2B82" w:rsidRDefault="008672E1" w:rsidP="003A15F7">
      <w:pPr>
        <w:pStyle w:val="BodyText1"/>
        <w:numPr>
          <w:ilvl w:val="1"/>
          <w:numId w:val="3"/>
        </w:numPr>
      </w:pPr>
      <w:r>
        <w:t xml:space="preserve">Confirm New Password </w:t>
      </w:r>
      <w:r w:rsidRPr="005802AE">
        <w:t xml:space="preserve">[Textbox] </w:t>
      </w:r>
      <w:r w:rsidRPr="005802AE">
        <w:rPr>
          <w:color w:val="FF0000"/>
        </w:rPr>
        <w:t>*</w:t>
      </w:r>
    </w:p>
    <w:p w:rsidR="008672E1" w:rsidRPr="006D2B82" w:rsidRDefault="008672E1" w:rsidP="003A15F7">
      <w:pPr>
        <w:pStyle w:val="BodyText1"/>
        <w:numPr>
          <w:ilvl w:val="1"/>
          <w:numId w:val="3"/>
        </w:numPr>
      </w:pPr>
      <w:r w:rsidRPr="00FA42B1">
        <w:t>Submit button</w:t>
      </w:r>
    </w:p>
    <w:p w:rsidR="008672E1" w:rsidRDefault="008672E1" w:rsidP="003A15F7">
      <w:pPr>
        <w:pStyle w:val="BodyText1"/>
        <w:numPr>
          <w:ilvl w:val="2"/>
          <w:numId w:val="3"/>
        </w:numPr>
      </w:pPr>
      <w:r w:rsidRPr="00FA42B1">
        <w:t xml:space="preserve">Clicking on submit button will set new password of </w:t>
      </w:r>
      <w:r w:rsidR="00D45C9C">
        <w:t xml:space="preserve">Client or company </w:t>
      </w:r>
      <w:r w:rsidRPr="00FA42B1">
        <w:t xml:space="preserve">and </w:t>
      </w:r>
      <w:r w:rsidR="00D45C9C">
        <w:t xml:space="preserve">Client or company </w:t>
      </w:r>
      <w:r w:rsidRPr="00FA42B1">
        <w:t>will be logged out automatically.</w:t>
      </w:r>
    </w:p>
    <w:p w:rsidR="00716A28" w:rsidRDefault="00716A28" w:rsidP="00716A28">
      <w:pPr>
        <w:pStyle w:val="BodyText1"/>
        <w:ind w:left="2160"/>
      </w:pPr>
    </w:p>
    <w:p w:rsidR="001D095B" w:rsidRDefault="6F029AE4" w:rsidP="6F029AE4">
      <w:pPr>
        <w:pStyle w:val="NoSpacing"/>
        <w:ind w:left="720"/>
        <w:rPr>
          <w:b/>
          <w:bCs/>
        </w:rPr>
      </w:pPr>
      <w:r w:rsidRPr="6F029AE4">
        <w:rPr>
          <w:b/>
          <w:bCs/>
        </w:rPr>
        <w:t xml:space="preserve">03: Manage </w:t>
      </w:r>
      <w:del w:id="171" w:author="Sebastien Trousset" w:date="2021-04-29T10:31:00Z">
        <w:r w:rsidR="001D095B" w:rsidRPr="6F029AE4" w:rsidDel="6F029AE4">
          <w:rPr>
            <w:b/>
            <w:bCs/>
          </w:rPr>
          <w:delText>Staff</w:delText>
        </w:r>
      </w:del>
      <w:ins w:id="172" w:author="Sebastien Trousset" w:date="2021-04-29T10:31:00Z">
        <w:r w:rsidRPr="6F029AE4">
          <w:rPr>
            <w:b/>
            <w:bCs/>
          </w:rPr>
          <w:t>Key Personnel</w:t>
        </w:r>
      </w:ins>
      <w:r w:rsidRPr="6F029AE4">
        <w:rPr>
          <w:b/>
          <w:bCs/>
        </w:rPr>
        <w:t>:-</w:t>
      </w:r>
    </w:p>
    <w:p w:rsidR="001D095B" w:rsidRDefault="001D095B" w:rsidP="001D095B">
      <w:pPr>
        <w:pStyle w:val="NoSpacing"/>
        <w:ind w:left="720"/>
        <w:rPr>
          <w:b/>
        </w:rPr>
      </w:pPr>
    </w:p>
    <w:p w:rsidR="001D095B" w:rsidRDefault="6F029AE4" w:rsidP="001D095B">
      <w:pPr>
        <w:ind w:left="864"/>
        <w:rPr>
          <w:ins w:id="173" w:author="Sebastien Trousset" w:date="2021-04-29T10:35:00Z"/>
        </w:rPr>
      </w:pPr>
      <w:r>
        <w:t xml:space="preserve">From this section client or company would be able to add/edit/delete own </w:t>
      </w:r>
      <w:del w:id="174" w:author="Sebastien Trousset" w:date="2021-04-29T10:31:00Z">
        <w:r w:rsidR="1A6BEAEF" w:rsidDel="6F029AE4">
          <w:delText>staff</w:delText>
        </w:r>
      </w:del>
      <w:ins w:id="175" w:author="Sebastien Trousset" w:date="2021-04-29T10:31:00Z">
        <w:r>
          <w:t>key personnel</w:t>
        </w:r>
      </w:ins>
      <w:r>
        <w:t xml:space="preserve"> list. </w:t>
      </w:r>
      <w:del w:id="176" w:author="Sebastien Trousset" w:date="2021-04-29T10:31:00Z">
        <w:r w:rsidR="1A6BEAEF" w:rsidDel="6F029AE4">
          <w:delText xml:space="preserve">Staff </w:delText>
        </w:r>
      </w:del>
      <w:ins w:id="177" w:author="Sebastien Trousset" w:date="2021-04-29T10:31:00Z">
        <w:r>
          <w:t xml:space="preserve">Key Personnel </w:t>
        </w:r>
      </w:ins>
      <w:r>
        <w:t xml:space="preserve">can be added </w:t>
      </w:r>
      <w:del w:id="178" w:author="Sebastien Trousset" w:date="2021-04-27T11:26:00Z">
        <w:r w:rsidR="1A6BEAEF" w:rsidDel="6F029AE4">
          <w:delText>using excel file import</w:delText>
        </w:r>
      </w:del>
      <w:ins w:id="179" w:author="Sebastien Trousset" w:date="2021-04-27T11:26:00Z">
        <w:r>
          <w:t>via the portal</w:t>
        </w:r>
      </w:ins>
      <w:ins w:id="180" w:author="Sebastien Trousset" w:date="2021-04-27T11:27:00Z">
        <w:r>
          <w:t>, with the minimum information:</w:t>
        </w:r>
      </w:ins>
    </w:p>
    <w:p w:rsidR="00D57081" w:rsidRDefault="6F029AE4" w:rsidP="00D57081">
      <w:pPr>
        <w:ind w:left="864" w:firstLine="720"/>
        <w:rPr>
          <w:ins w:id="181" w:author="Sebastien Trousset" w:date="2021-04-29T10:35:00Z"/>
        </w:rPr>
        <w:pPrChange w:id="182" w:author="Sebastien Trousset" w:date="2021-04-29T10:35:00Z">
          <w:pPr>
            <w:ind w:left="864"/>
          </w:pPr>
        </w:pPrChange>
      </w:pPr>
      <w:ins w:id="183" w:author="Sebastien Trousset" w:date="2021-04-29T10:35:00Z">
        <w:r>
          <w:t xml:space="preserve">First name </w:t>
        </w:r>
      </w:ins>
    </w:p>
    <w:p w:rsidR="001D095B" w:rsidRDefault="6F029AE4" w:rsidP="6F029AE4">
      <w:pPr>
        <w:ind w:left="864" w:firstLine="720"/>
        <w:rPr>
          <w:ins w:id="184" w:author="Sebastien Trousset" w:date="2021-04-29T10:36:00Z"/>
        </w:rPr>
      </w:pPr>
      <w:ins w:id="185" w:author="Sebastien Trousset" w:date="2021-04-29T10:36:00Z">
        <w:r>
          <w:t>Middle name (if any)</w:t>
        </w:r>
      </w:ins>
    </w:p>
    <w:p w:rsidR="001D095B" w:rsidRDefault="6F029AE4" w:rsidP="6F029AE4">
      <w:pPr>
        <w:ind w:left="864" w:firstLine="720"/>
        <w:rPr>
          <w:ins w:id="186" w:author="Sebastien Trousset" w:date="2021-04-29T10:35:00Z"/>
        </w:rPr>
      </w:pPr>
      <w:ins w:id="187" w:author="Sebastien Trousset" w:date="2021-04-29T10:35:00Z">
        <w:r>
          <w:t>Last name</w:t>
        </w:r>
      </w:ins>
    </w:p>
    <w:p w:rsidR="001D095B" w:rsidRDefault="6F029AE4" w:rsidP="6F029AE4">
      <w:pPr>
        <w:ind w:left="864" w:firstLine="720"/>
        <w:rPr>
          <w:ins w:id="188" w:author="Sebastien Trousset" w:date="2021-04-29T10:35:00Z"/>
        </w:rPr>
      </w:pPr>
      <w:ins w:id="189" w:author="Sebastien Trousset" w:date="2021-04-29T10:35:00Z">
        <w:r>
          <w:t>Position held</w:t>
        </w:r>
      </w:ins>
    </w:p>
    <w:p w:rsidR="001D095B" w:rsidRDefault="6F029AE4" w:rsidP="6F029AE4">
      <w:pPr>
        <w:ind w:left="864" w:firstLine="720"/>
        <w:rPr>
          <w:ins w:id="190" w:author="Sebastien Trousset" w:date="2021-04-29T10:35:00Z"/>
        </w:rPr>
      </w:pPr>
      <w:ins w:id="191" w:author="Sebastien Trousset" w:date="2021-04-29T10:35:00Z">
        <w:r>
          <w:t>Date of birth</w:t>
        </w:r>
      </w:ins>
    </w:p>
    <w:p w:rsidR="001D095B" w:rsidRDefault="6F029AE4" w:rsidP="6F029AE4">
      <w:pPr>
        <w:ind w:left="864" w:firstLine="720"/>
        <w:rPr>
          <w:ins w:id="192" w:author="Sebastien Trousset" w:date="2021-04-29T10:36:00Z"/>
        </w:rPr>
      </w:pPr>
      <w:ins w:id="193" w:author="Sebastien Trousset" w:date="2021-04-29T10:36:00Z">
        <w:r>
          <w:t>Phone number</w:t>
        </w:r>
      </w:ins>
    </w:p>
    <w:p w:rsidR="001D095B" w:rsidRDefault="6F029AE4" w:rsidP="6F029AE4">
      <w:pPr>
        <w:ind w:left="864" w:firstLine="720"/>
        <w:rPr>
          <w:ins w:id="194" w:author="Sebastien Trousset" w:date="2021-04-29T10:36:00Z"/>
          <w:color w:val="000000" w:themeColor="text1"/>
        </w:rPr>
      </w:pPr>
      <w:ins w:id="195" w:author="Sebastien Trousset" w:date="2021-04-29T10:36:00Z">
        <w:r w:rsidRPr="6F029AE4">
          <w:rPr>
            <w:color w:val="000000" w:themeColor="text1"/>
          </w:rPr>
          <w:t>Email address</w:t>
        </w:r>
      </w:ins>
    </w:p>
    <w:p w:rsidR="001D095B" w:rsidRDefault="1A6BEAEF" w:rsidP="6F029AE4">
      <w:pPr>
        <w:ind w:left="864" w:firstLine="720"/>
        <w:rPr>
          <w:ins w:id="196" w:author="Sebastien Trousset" w:date="2021-04-29T10:31:00Z"/>
        </w:rPr>
      </w:pPr>
      <w:del w:id="197" w:author="Sebastien Trousset" w:date="2021-04-29T10:36:00Z">
        <w:r w:rsidDel="6F029AE4">
          <w:delText xml:space="preserve">. </w:delText>
        </w:r>
      </w:del>
      <w:del w:id="198" w:author="Sebastien Trousset" w:date="2021-04-27T11:27:00Z">
        <w:r w:rsidDel="6F029AE4">
          <w:delText>Developer will provide pre-defined format of XLS</w:delText>
        </w:r>
      </w:del>
      <w:r w:rsidR="6F029AE4">
        <w:t xml:space="preserve">. </w:t>
      </w:r>
      <w:ins w:id="199" w:author="Windows User" w:date="2021-04-28T16:02:00Z">
        <w:r w:rsidR="6F029AE4">
          <w:t>(change accepted)</w:t>
        </w:r>
      </w:ins>
    </w:p>
    <w:p w:rsidR="001D095B" w:rsidRDefault="1A6BEAEF" w:rsidP="001D095B">
      <w:pPr>
        <w:ind w:left="864"/>
        <w:rPr>
          <w:del w:id="200" w:author="Sebastien Trousset" w:date="2021-04-29T10:36:00Z"/>
        </w:rPr>
      </w:pPr>
      <w:del w:id="201" w:author="Sebastien Trousset" w:date="2021-04-29T10:36:00Z">
        <w:r w:rsidDel="6F029AE4">
          <w:delText>Staff list should contain any unique identity like employee id or employee email address. These staff will be added by client or company for internal use. These staff members would not be able to login in platform.</w:delText>
        </w:r>
      </w:del>
    </w:p>
    <w:p w:rsidR="009C7285" w:rsidRDefault="009C7285" w:rsidP="001D095B">
      <w:pPr>
        <w:ind w:left="864"/>
        <w:rPr>
          <w:ins w:id="202" w:author="Sebastien Trousset" w:date="2021-04-29T10:33:00Z"/>
        </w:rPr>
      </w:pPr>
    </w:p>
    <w:p w:rsidR="6F029AE4" w:rsidRDefault="6F029AE4" w:rsidP="6F029AE4">
      <w:pPr>
        <w:ind w:left="864"/>
        <w:rPr>
          <w:ins w:id="203" w:author="Sebastien Trousset" w:date="2021-04-29T10:34:00Z"/>
        </w:rPr>
      </w:pPr>
      <w:ins w:id="204" w:author="Sebastien Trousset" w:date="2021-04-29T10:34:00Z">
        <w:r>
          <w:t>The exact following wording will appear on the page:</w:t>
        </w:r>
      </w:ins>
    </w:p>
    <w:p w:rsidR="6F029AE4" w:rsidRDefault="6F029AE4" w:rsidP="6F029AE4">
      <w:pPr>
        <w:ind w:left="864"/>
        <w:rPr>
          <w:ins w:id="205" w:author="Sebastien Trousset" w:date="2021-04-29T10:34:00Z"/>
        </w:rPr>
      </w:pPr>
    </w:p>
    <w:p w:rsidR="6F029AE4" w:rsidRDefault="6F029AE4" w:rsidP="6F029AE4">
      <w:pPr>
        <w:ind w:left="864"/>
        <w:rPr>
          <w:ins w:id="206" w:author="Sebastien Trousset" w:date="2021-04-29T10:35:00Z"/>
          <w:color w:val="000000" w:themeColor="text1"/>
          <w:u w:val="single"/>
        </w:rPr>
      </w:pPr>
      <w:ins w:id="207" w:author="Sebastien Trousset" w:date="2021-04-29T10:34:00Z">
        <w:r>
          <w:t>Definition of key Personnel as per t</w:t>
        </w:r>
        <w:r w:rsidRPr="6F029AE4">
          <w:rPr>
            <w:color w:val="0078D4"/>
            <w:u w:val="single"/>
          </w:rPr>
          <w:t>he National Disability Insurance Scheme Act 2013 (Section 11A)</w:t>
        </w:r>
      </w:ins>
    </w:p>
    <w:p w:rsidR="6F029AE4" w:rsidRDefault="6F029AE4" w:rsidP="6F029AE4">
      <w:pPr>
        <w:ind w:left="864"/>
        <w:rPr>
          <w:ins w:id="208" w:author="Sebastien Trousset" w:date="2021-04-29T10:34:00Z"/>
          <w:color w:val="000000" w:themeColor="text1"/>
          <w:u w:val="single"/>
        </w:rPr>
      </w:pPr>
    </w:p>
    <w:p w:rsidR="6F029AE4" w:rsidRDefault="6F029AE4" w:rsidP="6F029AE4">
      <w:pPr>
        <w:ind w:left="864"/>
        <w:rPr>
          <w:ins w:id="209" w:author="Sebastien Trousset" w:date="2021-04-29T10:34:00Z"/>
        </w:rPr>
      </w:pPr>
      <w:ins w:id="210" w:author="Sebastien Trousset" w:date="2021-04-29T10:35:00Z">
        <w:r>
          <w:t xml:space="preserve">(1)  </w:t>
        </w:r>
      </w:ins>
      <w:ins w:id="211" w:author="Sebastien Trousset" w:date="2021-04-29T10:34:00Z">
        <w:r>
          <w:t>Each of the following is one of the key personnel of a person or entity:</w:t>
        </w:r>
      </w:ins>
    </w:p>
    <w:p w:rsidR="6F029AE4" w:rsidRDefault="6F029AE4" w:rsidP="6F029AE4">
      <w:pPr>
        <w:ind w:left="864"/>
        <w:rPr>
          <w:ins w:id="212" w:author="Sebastien Trousset" w:date="2021-04-29T10:34:00Z"/>
        </w:rPr>
      </w:pPr>
      <w:ins w:id="213" w:author="Sebastien Trousset" w:date="2021-04-29T10:34:00Z">
        <w:r>
          <w:t>(a)  a member of the group of persons who is responsible for the executive decisions of the person or entity</w:t>
        </w:r>
      </w:ins>
    </w:p>
    <w:p w:rsidR="6F029AE4" w:rsidRDefault="6F029AE4" w:rsidP="6F029AE4">
      <w:pPr>
        <w:ind w:left="864"/>
        <w:rPr>
          <w:ins w:id="214" w:author="Sebastien Trousset" w:date="2021-04-29T10:34:00Z"/>
        </w:rPr>
      </w:pPr>
      <w:ins w:id="215" w:author="Sebastien Trousset" w:date="2021-04-29T10:34:00Z">
        <w:r>
          <w:t>(b)  any other person who has authority or responsibility for (or significant influence over) planning, directing or controlling the activities of the person or entity.</w:t>
        </w:r>
      </w:ins>
    </w:p>
    <w:p w:rsidR="6F029AE4" w:rsidRDefault="6F029AE4" w:rsidP="6F029AE4">
      <w:pPr>
        <w:ind w:left="864"/>
        <w:rPr>
          <w:ins w:id="216" w:author="Sebastien Trousset" w:date="2021-04-29T10:34:00Z"/>
        </w:rPr>
      </w:pPr>
    </w:p>
    <w:p w:rsidR="6F029AE4" w:rsidRDefault="6F029AE4" w:rsidP="6F029AE4">
      <w:pPr>
        <w:ind w:left="864"/>
        <w:rPr>
          <w:ins w:id="217" w:author="Sebastien Trousset" w:date="2021-04-29T10:34:00Z"/>
        </w:rPr>
      </w:pPr>
      <w:ins w:id="218" w:author="Sebastien Trousset" w:date="2021-04-29T10:34:00Z">
        <w:r>
          <w:t>(2)  Without limiting paragraph (1)(a), a reference in that paragraph to a person who is responsible for the executive decisions of a person or entity includes:</w:t>
        </w:r>
      </w:ins>
    </w:p>
    <w:p w:rsidR="6F029AE4" w:rsidRDefault="6F029AE4" w:rsidP="6F029AE4">
      <w:pPr>
        <w:ind w:left="864"/>
        <w:rPr>
          <w:ins w:id="219" w:author="Sebastien Trousset" w:date="2021-04-29T10:34:00Z"/>
        </w:rPr>
      </w:pPr>
      <w:ins w:id="220" w:author="Sebastien Trousset" w:date="2021-04-29T10:34:00Z">
        <w:r>
          <w:t>(a)  if the person or entity is a body corporate that is incorporated, or taken to beincorporated, under the Corporations Act 2001—a director of the body corporate for the purposes of that Act; and</w:t>
        </w:r>
      </w:ins>
    </w:p>
    <w:p w:rsidR="6F029AE4" w:rsidRDefault="6F029AE4" w:rsidP="6F029AE4">
      <w:pPr>
        <w:ind w:left="864"/>
        <w:rPr>
          <w:ins w:id="221" w:author="Sebastien Trousset" w:date="2021-04-29T10:34:00Z"/>
        </w:rPr>
      </w:pPr>
      <w:ins w:id="222" w:author="Sebastien Trousset" w:date="2021-04-29T10:34:00Z">
        <w:r>
          <w:t>(b)  in any other case—a member of the person’s or entity’s governing body.</w:t>
        </w:r>
      </w:ins>
    </w:p>
    <w:p w:rsidR="6F029AE4" w:rsidRDefault="6F029AE4" w:rsidP="6F029AE4">
      <w:pPr>
        <w:ind w:left="864"/>
        <w:rPr>
          <w:ins w:id="223" w:author="Sebastien Trousset" w:date="2021-04-29T10:33:00Z"/>
        </w:rPr>
      </w:pPr>
      <w:ins w:id="224" w:author="Sebastien Trousset" w:date="2021-04-29T10:34:00Z">
        <w:r>
          <w:t>“Key Personnel” means individuals who hold key executive, management or operationalpositions in an organisation, such as directors, managers, board members, chief executiveofficeror chairperson.</w:t>
        </w:r>
      </w:ins>
    </w:p>
    <w:p w:rsidR="6F029AE4" w:rsidRDefault="0042069C" w:rsidP="6F029AE4">
      <w:pPr>
        <w:ind w:left="864"/>
      </w:pPr>
      <w:ins w:id="225" w:author="Windows User" w:date="2021-04-30T16:28:00Z">
        <w:r>
          <w:t>Accepted</w:t>
        </w:r>
      </w:ins>
      <w:ins w:id="226" w:author="Windows User" w:date="2021-04-30T16:29:00Z">
        <w:r>
          <w:t>, again sharing here key personnel would not have own panel to login on platform.</w:t>
        </w:r>
      </w:ins>
    </w:p>
    <w:p w:rsidR="009C7285" w:rsidRDefault="009C7285" w:rsidP="009C7285">
      <w:pPr>
        <w:pStyle w:val="NoSpacing"/>
        <w:ind w:left="720"/>
        <w:rPr>
          <w:b/>
        </w:rPr>
      </w:pPr>
      <w:r w:rsidRPr="003165CE">
        <w:rPr>
          <w:b/>
        </w:rPr>
        <w:t>0</w:t>
      </w:r>
      <w:r>
        <w:rPr>
          <w:b/>
        </w:rPr>
        <w:t>3</w:t>
      </w:r>
      <w:r w:rsidRPr="003165CE">
        <w:rPr>
          <w:b/>
        </w:rPr>
        <w:t xml:space="preserve">: </w:t>
      </w:r>
      <w:r>
        <w:rPr>
          <w:b/>
        </w:rPr>
        <w:t>Access content</w:t>
      </w:r>
      <w:r w:rsidRPr="003165CE">
        <w:rPr>
          <w:b/>
        </w:rPr>
        <w:t>:-</w:t>
      </w:r>
    </w:p>
    <w:p w:rsidR="009C7285" w:rsidRDefault="009C7285" w:rsidP="009C7285">
      <w:pPr>
        <w:pStyle w:val="NoSpacing"/>
        <w:ind w:left="720"/>
        <w:rPr>
          <w:b/>
        </w:rPr>
      </w:pPr>
    </w:p>
    <w:p w:rsidR="009C7285" w:rsidRDefault="009C7285" w:rsidP="009C7285">
      <w:pPr>
        <w:ind w:left="864"/>
      </w:pPr>
      <w:r w:rsidRPr="009C7285">
        <w:t>From this section</w:t>
      </w:r>
      <w:r>
        <w:t xml:space="preserve"> client / company would be able to access certain specific static pages managed by admin. This content will be common for all registered clients or companies on platform.</w:t>
      </w:r>
    </w:p>
    <w:p w:rsidR="009C7285" w:rsidRDefault="009C7285" w:rsidP="009C7285">
      <w:pPr>
        <w:ind w:left="864"/>
      </w:pPr>
      <w:r>
        <w:tab/>
      </w:r>
    </w:p>
    <w:p w:rsidR="009C7285" w:rsidRDefault="009C7285" w:rsidP="00663A00">
      <w:pPr>
        <w:pStyle w:val="ListParagraph"/>
        <w:numPr>
          <w:ilvl w:val="0"/>
          <w:numId w:val="12"/>
        </w:numPr>
      </w:pPr>
      <w:r>
        <w:t xml:space="preserve">Terms and condition </w:t>
      </w:r>
    </w:p>
    <w:p w:rsidR="009C7285" w:rsidRDefault="009C7285" w:rsidP="00663A00">
      <w:pPr>
        <w:pStyle w:val="ListParagraph"/>
        <w:numPr>
          <w:ilvl w:val="0"/>
          <w:numId w:val="12"/>
        </w:numPr>
      </w:pPr>
      <w:r>
        <w:t>Privacy Policy</w:t>
      </w:r>
    </w:p>
    <w:p w:rsidR="009C7285" w:rsidRDefault="009C7285" w:rsidP="00663A00">
      <w:pPr>
        <w:pStyle w:val="ListParagraph"/>
        <w:numPr>
          <w:ilvl w:val="0"/>
          <w:numId w:val="12"/>
        </w:numPr>
      </w:pPr>
      <w:r>
        <w:t>FAQ</w:t>
      </w:r>
    </w:p>
    <w:p w:rsidR="009C7285" w:rsidRDefault="009C7285" w:rsidP="00663A00">
      <w:pPr>
        <w:pStyle w:val="ListParagraph"/>
        <w:numPr>
          <w:ilvl w:val="0"/>
          <w:numId w:val="12"/>
        </w:numPr>
      </w:pPr>
      <w:r>
        <w:t>About us</w:t>
      </w:r>
    </w:p>
    <w:p w:rsidR="00D3045B" w:rsidRPr="009C7285" w:rsidRDefault="00D3045B" w:rsidP="00D3045B">
      <w:pPr>
        <w:pStyle w:val="ListParagraph"/>
        <w:ind w:left="1584"/>
      </w:pPr>
    </w:p>
    <w:p w:rsidR="009C7285" w:rsidRPr="001D095B" w:rsidRDefault="009C7285" w:rsidP="001D095B">
      <w:pPr>
        <w:ind w:left="864"/>
      </w:pPr>
    </w:p>
    <w:p w:rsidR="00354DF7" w:rsidRDefault="00354DF7" w:rsidP="00354DF7">
      <w:pPr>
        <w:pStyle w:val="Heading21"/>
        <w:rPr>
          <w:rFonts w:eastAsia="Arial Unicode MS" w:cs="Arial Unicode MS"/>
        </w:rPr>
      </w:pPr>
      <w:bookmarkStart w:id="227" w:name="_Toc69979911"/>
      <w:r>
        <w:rPr>
          <w:rFonts w:eastAsia="Arial Unicode MS" w:cs="Arial Unicode MS"/>
        </w:rPr>
        <w:t xml:space="preserve">Feature 6: </w:t>
      </w:r>
      <w:r w:rsidR="00B20A6A">
        <w:rPr>
          <w:rFonts w:eastAsia="Arial Unicode MS" w:cs="Arial Unicode MS"/>
        </w:rPr>
        <w:t>Transactions /Invoices</w:t>
      </w:r>
      <w:bookmarkEnd w:id="227"/>
    </w:p>
    <w:p w:rsidR="00F64158" w:rsidRDefault="00F64158" w:rsidP="00446471">
      <w:pPr>
        <w:ind w:left="576"/>
      </w:pPr>
      <w:r>
        <w:t>This section will list all of the transactions/payments details which are done by client or companies</w:t>
      </w:r>
      <w:r w:rsidR="000B6CDE">
        <w:t xml:space="preserve"> for audits</w:t>
      </w:r>
      <w:r>
        <w:t>. List will contain below details.</w:t>
      </w:r>
    </w:p>
    <w:p w:rsidR="00F64158" w:rsidRDefault="00F64158" w:rsidP="00F64158">
      <w:pPr>
        <w:ind w:left="864"/>
      </w:pPr>
    </w:p>
    <w:p w:rsidR="00F64158" w:rsidRDefault="00F64158" w:rsidP="00663A00">
      <w:pPr>
        <w:pStyle w:val="ListParagraph"/>
        <w:numPr>
          <w:ilvl w:val="2"/>
          <w:numId w:val="13"/>
        </w:numPr>
      </w:pPr>
      <w:r>
        <w:t>Audit Title.</w:t>
      </w:r>
    </w:p>
    <w:p w:rsidR="00F64158" w:rsidRDefault="00F64158" w:rsidP="00663A00">
      <w:pPr>
        <w:pStyle w:val="ListParagraph"/>
        <w:numPr>
          <w:ilvl w:val="2"/>
          <w:numId w:val="13"/>
        </w:numPr>
      </w:pPr>
      <w:r>
        <w:t>Audit Id (System will assign auto generated audit id for each audit request).</w:t>
      </w:r>
    </w:p>
    <w:p w:rsidR="00F64158" w:rsidRDefault="00F64158" w:rsidP="00663A00">
      <w:pPr>
        <w:pStyle w:val="ListParagraph"/>
        <w:numPr>
          <w:ilvl w:val="2"/>
          <w:numId w:val="13"/>
        </w:numPr>
      </w:pPr>
      <w:r>
        <w:t>Payment Type: Deposit or balance.</w:t>
      </w:r>
    </w:p>
    <w:p w:rsidR="00F64158" w:rsidRDefault="00F64158" w:rsidP="00663A00">
      <w:pPr>
        <w:pStyle w:val="ListParagraph"/>
        <w:numPr>
          <w:ilvl w:val="2"/>
          <w:numId w:val="13"/>
        </w:numPr>
      </w:pPr>
      <w:r>
        <w:t>Payment Mode: - Online / Offline.</w:t>
      </w:r>
    </w:p>
    <w:p w:rsidR="00F64158" w:rsidRDefault="00F64158" w:rsidP="00663A00">
      <w:pPr>
        <w:pStyle w:val="ListParagraph"/>
        <w:numPr>
          <w:ilvl w:val="2"/>
          <w:numId w:val="13"/>
        </w:numPr>
      </w:pPr>
      <w:r>
        <w:t>Payment Date.</w:t>
      </w:r>
    </w:p>
    <w:p w:rsidR="00F64158" w:rsidRDefault="00F64158" w:rsidP="00663A00">
      <w:pPr>
        <w:pStyle w:val="ListParagraph"/>
        <w:numPr>
          <w:ilvl w:val="2"/>
          <w:numId w:val="13"/>
        </w:numPr>
      </w:pPr>
      <w:r>
        <w:t>Remark of other details.</w:t>
      </w:r>
    </w:p>
    <w:p w:rsidR="009E4D23" w:rsidRDefault="009E4D23" w:rsidP="009E4D23">
      <w:pPr>
        <w:pStyle w:val="ListParagraph"/>
        <w:ind w:left="2160"/>
      </w:pPr>
    </w:p>
    <w:p w:rsidR="00695DC2" w:rsidRDefault="00695DC2" w:rsidP="00695DC2">
      <w:pPr>
        <w:pStyle w:val="Heading21"/>
        <w:rPr>
          <w:rFonts w:eastAsia="Arial Unicode MS" w:cs="Arial Unicode MS"/>
        </w:rPr>
      </w:pPr>
      <w:bookmarkStart w:id="228" w:name="_Toc69979912"/>
      <w:r>
        <w:rPr>
          <w:rFonts w:eastAsia="Arial Unicode MS" w:cs="Arial Unicode MS"/>
        </w:rPr>
        <w:t xml:space="preserve">Feature 7: </w:t>
      </w:r>
      <w:r w:rsidR="00AF68E7">
        <w:rPr>
          <w:rFonts w:eastAsia="Arial Unicode MS" w:cs="Arial Unicode MS"/>
        </w:rPr>
        <w:t>Trigger of email notifications.</w:t>
      </w:r>
      <w:bookmarkEnd w:id="228"/>
    </w:p>
    <w:p w:rsidR="00446471" w:rsidRPr="00446471" w:rsidRDefault="6F029AE4" w:rsidP="00446471">
      <w:pPr>
        <w:ind w:left="576"/>
        <w:rPr>
          <w:ins w:id="229" w:author="Sebastien Trousset" w:date="2021-04-29T10:45:00Z"/>
        </w:rPr>
      </w:pPr>
      <w:r>
        <w:t>Admin and client will receive email notifications for every status change of audit so that admin and auditor will stay updated what’s going on at platform. All email will be cc / bcc to Admin for knowledge purpose.</w:t>
      </w:r>
      <w:ins w:id="230" w:author="Sebastien Trousset" w:date="2021-04-27T11:29:00Z">
        <w:r>
          <w:t xml:space="preserve"> (comment from Seb: this is TBC, if the admin is in cc of every single email, it may be too much for them)</w:t>
        </w:r>
      </w:ins>
      <w:ins w:id="231" w:author="Windows User" w:date="2021-04-28T15:52:00Z">
        <w:r>
          <w:t xml:space="preserve"> okay</w:t>
        </w:r>
      </w:ins>
    </w:p>
    <w:p w:rsidR="6F029AE4" w:rsidRDefault="6F029AE4" w:rsidP="6F029AE4">
      <w:pPr>
        <w:ind w:left="576"/>
        <w:rPr>
          <w:ins w:id="232" w:author="Sebastien Trousset" w:date="2021-04-29T10:45:00Z"/>
          <w:color w:val="000000" w:themeColor="text1"/>
        </w:rPr>
      </w:pPr>
    </w:p>
    <w:p w:rsidR="6F029AE4" w:rsidRDefault="6F029AE4" w:rsidP="6F029AE4">
      <w:pPr>
        <w:ind w:left="576"/>
        <w:rPr>
          <w:ins w:id="233" w:author="Sebastien Trousset" w:date="2021-04-29T10:45:00Z"/>
          <w:color w:val="000000" w:themeColor="text1"/>
        </w:rPr>
      </w:pPr>
      <w:ins w:id="234" w:author="Sebastien Trousset" w:date="2021-04-29T10:45:00Z">
        <w:r w:rsidRPr="6F029AE4">
          <w:rPr>
            <w:color w:val="000000" w:themeColor="text1"/>
          </w:rPr>
          <w:t>Discussed internally about this:</w:t>
        </w:r>
      </w:ins>
    </w:p>
    <w:p w:rsidR="00D57081" w:rsidRDefault="6F029AE4" w:rsidP="00D57081">
      <w:pPr>
        <w:pStyle w:val="ListParagraph"/>
        <w:numPr>
          <w:ilvl w:val="0"/>
          <w:numId w:val="1"/>
        </w:numPr>
        <w:rPr>
          <w:ins w:id="235" w:author="Sebastien Trousset" w:date="2021-04-29T10:45:00Z"/>
          <w:rFonts w:asciiTheme="minorHAnsi" w:eastAsiaTheme="minorEastAsia" w:hAnsiTheme="minorHAnsi" w:cstheme="minorBidi"/>
          <w:color w:val="000000" w:themeColor="text1"/>
        </w:rPr>
        <w:pPrChange w:id="236" w:author="Sebastien Trousset" w:date="2021-04-29T10:45:00Z">
          <w:pPr>
            <w:ind w:left="576"/>
          </w:pPr>
        </w:pPrChange>
      </w:pPr>
      <w:ins w:id="237" w:author="Sebastien Trousset" w:date="2021-04-29T10:45:00Z">
        <w:r w:rsidRPr="6F029AE4">
          <w:rPr>
            <w:color w:val="000000" w:themeColor="text1"/>
          </w:rPr>
          <w:t>Single email for every action required from the admin</w:t>
        </w:r>
      </w:ins>
    </w:p>
    <w:p w:rsidR="00D57081" w:rsidRDefault="6F029AE4" w:rsidP="00D57081">
      <w:pPr>
        <w:pStyle w:val="ListParagraph"/>
        <w:numPr>
          <w:ilvl w:val="0"/>
          <w:numId w:val="1"/>
        </w:numPr>
        <w:rPr>
          <w:ins w:id="238" w:author="Sebastien Trousset" w:date="2021-04-29T10:45:00Z"/>
          <w:color w:val="000000" w:themeColor="text1"/>
        </w:rPr>
        <w:pPrChange w:id="239" w:author="Sebastien Trousset" w:date="2021-04-29T10:45:00Z">
          <w:pPr/>
        </w:pPrChange>
      </w:pPr>
      <w:ins w:id="240" w:author="Sebastien Trousset" w:date="2021-04-29T10:45:00Z">
        <w:r w:rsidRPr="6F029AE4">
          <w:rPr>
            <w:color w:val="000000" w:themeColor="text1"/>
          </w:rPr>
          <w:t>For other notification, a list of notifications in the portal is sufficient</w:t>
        </w:r>
      </w:ins>
      <w:ins w:id="241" w:author="Windows User" w:date="2021-04-30T16:30:00Z">
        <w:r w:rsidR="000B40A8">
          <w:rPr>
            <w:color w:val="000000" w:themeColor="text1"/>
          </w:rPr>
          <w:t xml:space="preserve"> okay</w:t>
        </w:r>
      </w:ins>
    </w:p>
    <w:p w:rsidR="00D57081" w:rsidRDefault="00D57081" w:rsidP="00D57081">
      <w:pPr>
        <w:pStyle w:val="ListParagraph"/>
        <w:numPr>
          <w:ilvl w:val="0"/>
          <w:numId w:val="1"/>
        </w:numPr>
        <w:rPr>
          <w:del w:id="242" w:author="Sebastien Trousset" w:date="2021-04-29T10:46:00Z"/>
          <w:color w:val="000000" w:themeColor="text1"/>
        </w:rPr>
        <w:pPrChange w:id="243" w:author="Sebastien Trousset" w:date="2021-04-29T10:45:00Z">
          <w:pPr/>
        </w:pPrChange>
      </w:pPr>
    </w:p>
    <w:p w:rsidR="00695DC2" w:rsidRDefault="00695DC2" w:rsidP="00695DC2"/>
    <w:p w:rsidR="00AF68E7" w:rsidRDefault="00AF68E7" w:rsidP="00AF68E7">
      <w:pPr>
        <w:pStyle w:val="Heading21"/>
        <w:rPr>
          <w:rFonts w:eastAsia="Arial Unicode MS" w:cs="Arial Unicode MS"/>
        </w:rPr>
      </w:pPr>
      <w:bookmarkStart w:id="244" w:name="_Toc69979913"/>
      <w:r>
        <w:rPr>
          <w:rFonts w:eastAsia="Arial Unicode MS" w:cs="Arial Unicode MS"/>
        </w:rPr>
        <w:t xml:space="preserve">Feature 8: Trigger of </w:t>
      </w:r>
      <w:r w:rsidR="00B8162D">
        <w:rPr>
          <w:rFonts w:eastAsia="Arial Unicode MS" w:cs="Arial Unicode MS"/>
        </w:rPr>
        <w:t xml:space="preserve">automated </w:t>
      </w:r>
      <w:r>
        <w:rPr>
          <w:rFonts w:eastAsia="Arial Unicode MS" w:cs="Arial Unicode MS"/>
        </w:rPr>
        <w:t xml:space="preserve">email </w:t>
      </w:r>
      <w:r w:rsidR="004901D0">
        <w:rPr>
          <w:rFonts w:eastAsia="Arial Unicode MS" w:cs="Arial Unicode MS"/>
        </w:rPr>
        <w:t>reminders</w:t>
      </w:r>
      <w:r>
        <w:rPr>
          <w:rFonts w:eastAsia="Arial Unicode MS" w:cs="Arial Unicode MS"/>
        </w:rPr>
        <w:t>.</w:t>
      </w:r>
      <w:bookmarkEnd w:id="244"/>
    </w:p>
    <w:p w:rsidR="00EA0400" w:rsidRPr="00446471" w:rsidRDefault="1A6BEAEF" w:rsidP="00AF68E7">
      <w:pPr>
        <w:ind w:left="576"/>
      </w:pPr>
      <w:r>
        <w:t>All reminders are listed under of bottom, Platform owner needs to clarify all the reminders in case of any ambiguity.</w:t>
      </w:r>
    </w:p>
    <w:p w:rsidR="00AF68E7" w:rsidRDefault="00AF68E7" w:rsidP="00695DC2"/>
    <w:p w:rsidR="002C00FE" w:rsidRDefault="001B122D" w:rsidP="002C00FE">
      <w:pPr>
        <w:pStyle w:val="Heading11"/>
        <w:ind w:left="0" w:firstLine="0"/>
        <w:rPr>
          <w:rFonts w:eastAsia="Arial Unicode MS" w:cs="Arial Unicode MS"/>
        </w:rPr>
      </w:pPr>
      <w:bookmarkStart w:id="245" w:name="_Toc69979914"/>
      <w:r>
        <w:rPr>
          <w:rFonts w:eastAsia="Arial Unicode MS" w:cs="Arial Unicode MS"/>
        </w:rPr>
        <w:t>Auditor</w:t>
      </w:r>
      <w:r w:rsidR="002C00FE">
        <w:rPr>
          <w:rFonts w:eastAsia="Arial Unicode MS" w:cs="Arial Unicode MS"/>
        </w:rPr>
        <w:t xml:space="preserve"> Functionality: Website</w:t>
      </w:r>
      <w:bookmarkEnd w:id="245"/>
    </w:p>
    <w:p w:rsidR="002C00FE" w:rsidRDefault="002C00FE" w:rsidP="002C00FE">
      <w:pPr>
        <w:pStyle w:val="Heading21"/>
        <w:rPr>
          <w:rFonts w:eastAsia="Arial Unicode MS" w:cs="Arial Unicode MS"/>
        </w:rPr>
      </w:pPr>
      <w:bookmarkStart w:id="246" w:name="_Toc69979915"/>
      <w:r>
        <w:rPr>
          <w:rFonts w:eastAsia="Arial Unicode MS" w:cs="Arial Unicode MS"/>
        </w:rPr>
        <w:t>Feature 1: Login</w:t>
      </w:r>
      <w:bookmarkEnd w:id="246"/>
    </w:p>
    <w:p w:rsidR="002C00FE" w:rsidRDefault="002C00FE" w:rsidP="002C00FE">
      <w:pPr>
        <w:pStyle w:val="BodyText1"/>
      </w:pPr>
      <w:r>
        <w:t xml:space="preserve">Registered </w:t>
      </w:r>
      <w:r w:rsidR="00F578B0">
        <w:t>auditors</w:t>
      </w:r>
      <w:r>
        <w:t xml:space="preserve"> would be able to login into the website by using the following method:</w:t>
      </w:r>
    </w:p>
    <w:p w:rsidR="002C00FE" w:rsidRPr="00EB0E1D" w:rsidRDefault="002C00FE" w:rsidP="002C00FE">
      <w:pPr>
        <w:pStyle w:val="BodyText1"/>
        <w:numPr>
          <w:ilvl w:val="0"/>
          <w:numId w:val="3"/>
        </w:numPr>
      </w:pPr>
      <w:r w:rsidRPr="00EB0E1D">
        <w:t xml:space="preserve">Email Address [Textbox] </w:t>
      </w:r>
      <w:r w:rsidRPr="00EB0E1D">
        <w:rPr>
          <w:color w:val="FF0000"/>
        </w:rPr>
        <w:t>*</w:t>
      </w:r>
    </w:p>
    <w:p w:rsidR="002C00FE" w:rsidRPr="00EB0E1D" w:rsidRDefault="002C00FE" w:rsidP="002C00FE">
      <w:pPr>
        <w:pStyle w:val="BodyText1"/>
        <w:numPr>
          <w:ilvl w:val="0"/>
          <w:numId w:val="3"/>
        </w:numPr>
      </w:pPr>
      <w:r w:rsidRPr="00EB0E1D">
        <w:t xml:space="preserve">Password [Textbox] </w:t>
      </w:r>
      <w:r w:rsidRPr="00EB0E1D">
        <w:rPr>
          <w:color w:val="FF0000"/>
        </w:rPr>
        <w:t>*</w:t>
      </w:r>
    </w:p>
    <w:p w:rsidR="002C00FE" w:rsidRPr="00EB0E1D" w:rsidRDefault="002C00FE" w:rsidP="002C00FE">
      <w:pPr>
        <w:pStyle w:val="BodyText1"/>
        <w:numPr>
          <w:ilvl w:val="0"/>
          <w:numId w:val="3"/>
        </w:numPr>
      </w:pPr>
      <w:r w:rsidRPr="00EB0E1D">
        <w:t>Login Button</w:t>
      </w:r>
    </w:p>
    <w:p w:rsidR="002C00FE" w:rsidRDefault="002C00FE" w:rsidP="002C00FE">
      <w:pPr>
        <w:pStyle w:val="BodyText1"/>
      </w:pPr>
    </w:p>
    <w:p w:rsidR="002C00FE" w:rsidRDefault="002C00FE" w:rsidP="002C00FE">
      <w:pPr>
        <w:pStyle w:val="BodyText1"/>
      </w:pPr>
      <w:r w:rsidRPr="00663300">
        <w:rPr>
          <w:highlight w:val="yellow"/>
        </w:rPr>
        <w:t xml:space="preserve">NOTE: </w:t>
      </w:r>
      <w:r w:rsidR="00963DCC">
        <w:rPr>
          <w:highlight w:val="yellow"/>
        </w:rPr>
        <w:t>Auditors</w:t>
      </w:r>
      <w:r w:rsidRPr="00663300">
        <w:rPr>
          <w:highlight w:val="yellow"/>
        </w:rPr>
        <w:t xml:space="preserve"> will be created by Admin, login credentials will </w:t>
      </w:r>
      <w:r w:rsidR="00963DCC" w:rsidRPr="00663300">
        <w:rPr>
          <w:highlight w:val="yellow"/>
        </w:rPr>
        <w:t>share</w:t>
      </w:r>
      <w:r w:rsidRPr="00663300">
        <w:rPr>
          <w:highlight w:val="yellow"/>
        </w:rPr>
        <w:t xml:space="preserve"> to </w:t>
      </w:r>
      <w:r w:rsidR="00963DCC">
        <w:rPr>
          <w:highlight w:val="yellow"/>
        </w:rPr>
        <w:t>auditor</w:t>
      </w:r>
      <w:r w:rsidRPr="00663300">
        <w:rPr>
          <w:highlight w:val="yellow"/>
        </w:rPr>
        <w:t xml:space="preserve"> by email when admin create an account for them.</w:t>
      </w:r>
    </w:p>
    <w:p w:rsidR="002C00FE" w:rsidRPr="00D26D36" w:rsidRDefault="002C00FE" w:rsidP="002C00FE">
      <w:pPr>
        <w:pStyle w:val="BodyText1"/>
        <w:ind w:left="720"/>
        <w:rPr>
          <w:b/>
        </w:rPr>
      </w:pPr>
    </w:p>
    <w:p w:rsidR="002C00FE" w:rsidRDefault="002C00FE" w:rsidP="002C00FE">
      <w:pPr>
        <w:pStyle w:val="Heading21"/>
        <w:ind w:left="0" w:firstLine="0"/>
        <w:rPr>
          <w:rFonts w:eastAsia="Arial Unicode MS" w:cs="Arial Unicode MS"/>
        </w:rPr>
      </w:pPr>
      <w:bookmarkStart w:id="247" w:name="_Toc69979916"/>
      <w:r>
        <w:rPr>
          <w:rFonts w:eastAsia="Arial Unicode MS" w:cs="Arial Unicode MS"/>
        </w:rPr>
        <w:lastRenderedPageBreak/>
        <w:t>Feature 2: Forgot password</w:t>
      </w:r>
      <w:bookmarkEnd w:id="247"/>
    </w:p>
    <w:p w:rsidR="002C00FE" w:rsidRDefault="00AB6E6F" w:rsidP="002C00FE">
      <w:pPr>
        <w:pStyle w:val="BodyText1"/>
      </w:pPr>
      <w:r>
        <w:t>This feature will be same as client or company.</w:t>
      </w:r>
    </w:p>
    <w:p w:rsidR="002C00FE" w:rsidRDefault="002C00FE" w:rsidP="002C00FE">
      <w:pPr>
        <w:pStyle w:val="BodyText1"/>
      </w:pPr>
    </w:p>
    <w:p w:rsidR="002C00FE" w:rsidRDefault="002C00FE" w:rsidP="002C00FE">
      <w:pPr>
        <w:pStyle w:val="Heading21"/>
        <w:rPr>
          <w:rFonts w:eastAsia="Arial Unicode MS" w:cs="Arial Unicode MS"/>
        </w:rPr>
      </w:pPr>
      <w:bookmarkStart w:id="248" w:name="_Toc69979917"/>
      <w:r>
        <w:rPr>
          <w:rFonts w:eastAsia="Arial Unicode MS" w:cs="Arial Unicode MS"/>
        </w:rPr>
        <w:t>Feature 3: Dashboard</w:t>
      </w:r>
      <w:bookmarkEnd w:id="248"/>
    </w:p>
    <w:p w:rsidR="002C00FE" w:rsidRDefault="002C00FE" w:rsidP="002C00FE">
      <w:pPr>
        <w:pStyle w:val="BodyText1"/>
      </w:pPr>
      <w:r>
        <w:t>This section will show below statistics over this page.</w:t>
      </w:r>
    </w:p>
    <w:p w:rsidR="002C00FE" w:rsidRDefault="002C00FE" w:rsidP="002C00FE">
      <w:pPr>
        <w:pStyle w:val="BodyText1"/>
      </w:pPr>
    </w:p>
    <w:p w:rsidR="002C00FE" w:rsidRDefault="002C00FE" w:rsidP="00663A00">
      <w:pPr>
        <w:pStyle w:val="BodyText1"/>
        <w:numPr>
          <w:ilvl w:val="0"/>
          <w:numId w:val="9"/>
        </w:numPr>
      </w:pPr>
      <w:r>
        <w:t xml:space="preserve">Number of audit requested </w:t>
      </w:r>
      <w:r w:rsidR="00812AA7">
        <w:t>assigned by admin</w:t>
      </w:r>
      <w:r>
        <w:t>.</w:t>
      </w:r>
    </w:p>
    <w:p w:rsidR="002C00FE" w:rsidRDefault="002C00FE" w:rsidP="00663A00">
      <w:pPr>
        <w:pStyle w:val="BodyText1"/>
        <w:numPr>
          <w:ilvl w:val="0"/>
          <w:numId w:val="9"/>
        </w:numPr>
      </w:pPr>
      <w:r>
        <w:t>Number of audit requests completed and report is generated.</w:t>
      </w:r>
    </w:p>
    <w:p w:rsidR="002C00FE" w:rsidRDefault="6F029AE4" w:rsidP="00663A00">
      <w:pPr>
        <w:pStyle w:val="BodyText1"/>
        <w:numPr>
          <w:ilvl w:val="0"/>
          <w:numId w:val="9"/>
        </w:numPr>
        <w:rPr>
          <w:ins w:id="249" w:author="Sebastien Trousset" w:date="2021-04-29T10:46:00Z"/>
        </w:rPr>
      </w:pPr>
      <w:r>
        <w:t>Number of audit requests is in process.</w:t>
      </w:r>
    </w:p>
    <w:p w:rsidR="6F029AE4" w:rsidRDefault="6F029AE4" w:rsidP="6F029AE4">
      <w:pPr>
        <w:pStyle w:val="BodyText1"/>
        <w:numPr>
          <w:ilvl w:val="0"/>
          <w:numId w:val="9"/>
        </w:numPr>
      </w:pPr>
      <w:ins w:id="250" w:author="Sebastien Trousset" w:date="2021-04-29T10:46:00Z">
        <w:r w:rsidRPr="6F029AE4">
          <w:rPr>
            <w:color w:val="000000" w:themeColor="text1"/>
          </w:rPr>
          <w:t>Number of actions required from auditor</w:t>
        </w:r>
      </w:ins>
      <w:ins w:id="251" w:author="Windows User" w:date="2021-04-30T16:30:00Z">
        <w:r w:rsidR="000B40A8">
          <w:rPr>
            <w:color w:val="000000" w:themeColor="text1"/>
          </w:rPr>
          <w:t xml:space="preserve"> okay</w:t>
        </w:r>
      </w:ins>
    </w:p>
    <w:p w:rsidR="002C00FE" w:rsidRDefault="002C00FE" w:rsidP="002C00FE">
      <w:pPr>
        <w:pStyle w:val="BodyText1"/>
      </w:pPr>
    </w:p>
    <w:p w:rsidR="002C00FE" w:rsidRDefault="1A6BEAEF" w:rsidP="002C00FE">
      <w:pPr>
        <w:pStyle w:val="Heading21"/>
        <w:rPr>
          <w:rFonts w:eastAsia="Arial Unicode MS" w:cs="Arial Unicode MS"/>
        </w:rPr>
      </w:pPr>
      <w:bookmarkStart w:id="252" w:name="_Toc69979918"/>
      <w:r w:rsidRPr="1A6BEAEF">
        <w:rPr>
          <w:rFonts w:eastAsia="Arial Unicode MS" w:cs="Arial Unicode MS"/>
        </w:rPr>
        <w:t>Feature 4: Audit</w:t>
      </w:r>
      <w:ins w:id="253" w:author="Sebastien Trousset" w:date="2021-04-27T11:31:00Z">
        <w:r w:rsidRPr="1A6BEAEF">
          <w:rPr>
            <w:rFonts w:eastAsia="Arial Unicode MS" w:cs="Arial Unicode MS"/>
          </w:rPr>
          <w:t>s</w:t>
        </w:r>
      </w:ins>
      <w:del w:id="254" w:author="Sebastien Trousset" w:date="2021-04-27T11:31:00Z">
        <w:r w:rsidR="002C00FE" w:rsidRPr="1A6BEAEF" w:rsidDel="1A6BEAEF">
          <w:rPr>
            <w:rFonts w:eastAsia="Arial Unicode MS" w:cs="Arial Unicode MS"/>
          </w:rPr>
          <w:delText xml:space="preserve"> Requests</w:delText>
        </w:r>
      </w:del>
      <w:bookmarkEnd w:id="252"/>
    </w:p>
    <w:p w:rsidR="002C00FE" w:rsidRDefault="002C00FE" w:rsidP="002C00FE">
      <w:pPr>
        <w:pStyle w:val="BodyText1"/>
      </w:pPr>
      <w:r>
        <w:t xml:space="preserve">This section will show all the audit requests </w:t>
      </w:r>
      <w:r w:rsidR="00812AA7">
        <w:t>assigned by admin</w:t>
      </w:r>
      <w:r>
        <w:t>. It will have many sub sections.</w:t>
      </w:r>
    </w:p>
    <w:p w:rsidR="002C00FE" w:rsidRDefault="002C00FE" w:rsidP="00663A00">
      <w:pPr>
        <w:pStyle w:val="BodyText1"/>
        <w:numPr>
          <w:ilvl w:val="1"/>
          <w:numId w:val="9"/>
        </w:numPr>
      </w:pPr>
      <w:r>
        <w:t xml:space="preserve"> All audit requests will be shown to </w:t>
      </w:r>
      <w:r w:rsidR="00325A88">
        <w:t>auditor</w:t>
      </w:r>
      <w:r>
        <w:t xml:space="preserve"> in chronological order; means latest request will be on top and old requests will be on bottom.</w:t>
      </w:r>
    </w:p>
    <w:p w:rsidR="002C00FE" w:rsidRDefault="1A6BEAEF" w:rsidP="00663A00">
      <w:pPr>
        <w:pStyle w:val="BodyText1"/>
        <w:numPr>
          <w:ilvl w:val="2"/>
          <w:numId w:val="9"/>
        </w:numPr>
      </w:pPr>
      <w:r>
        <w:t>Name of audit request</w:t>
      </w:r>
    </w:p>
    <w:p w:rsidR="00325A88" w:rsidRDefault="1A6BEAEF" w:rsidP="00663A00">
      <w:pPr>
        <w:pStyle w:val="BodyText1"/>
        <w:numPr>
          <w:ilvl w:val="2"/>
          <w:numId w:val="9"/>
        </w:numPr>
      </w:pPr>
      <w:r>
        <w:t>Name of client / company</w:t>
      </w:r>
    </w:p>
    <w:p w:rsidR="002C00FE" w:rsidRDefault="6F029AE4" w:rsidP="00663A00">
      <w:pPr>
        <w:pStyle w:val="BodyText1"/>
        <w:numPr>
          <w:ilvl w:val="2"/>
          <w:numId w:val="9"/>
        </w:numPr>
        <w:rPr>
          <w:ins w:id="255" w:author="Sebastien Trousset" w:date="2021-04-29T11:19:00Z"/>
        </w:rPr>
      </w:pPr>
      <w:r>
        <w:t>Size of Company</w:t>
      </w:r>
    </w:p>
    <w:p w:rsidR="6F029AE4" w:rsidRDefault="6F029AE4" w:rsidP="6F029AE4">
      <w:pPr>
        <w:pStyle w:val="BodyText1"/>
        <w:numPr>
          <w:ilvl w:val="2"/>
          <w:numId w:val="9"/>
        </w:numPr>
        <w:rPr>
          <w:ins w:id="256" w:author="Sebastien Trousset" w:date="2021-04-29T11:18:00Z"/>
        </w:rPr>
      </w:pPr>
      <w:ins w:id="257" w:author="Sebastien Trousset" w:date="2021-04-29T11:19:00Z">
        <w:r w:rsidRPr="6F029AE4">
          <w:rPr>
            <w:color w:val="000000" w:themeColor="text1"/>
          </w:rPr>
          <w:t>Number of participants / clients</w:t>
        </w:r>
      </w:ins>
      <w:ins w:id="258" w:author="Windows User" w:date="2021-04-30T16:30:00Z">
        <w:r w:rsidR="000B40A8">
          <w:rPr>
            <w:color w:val="000000" w:themeColor="text1"/>
          </w:rPr>
          <w:t xml:space="preserve"> okay</w:t>
        </w:r>
      </w:ins>
    </w:p>
    <w:p w:rsidR="6F029AE4" w:rsidRDefault="6F029AE4" w:rsidP="6F029AE4">
      <w:pPr>
        <w:pStyle w:val="BodyText1"/>
        <w:numPr>
          <w:ilvl w:val="2"/>
          <w:numId w:val="9"/>
        </w:numPr>
      </w:pPr>
      <w:ins w:id="259" w:author="Sebastien Trousset" w:date="2021-04-29T11:19:00Z">
        <w:r w:rsidRPr="6F029AE4">
          <w:rPr>
            <w:color w:val="000000" w:themeColor="text1"/>
          </w:rPr>
          <w:t>List</w:t>
        </w:r>
      </w:ins>
      <w:ins w:id="260" w:author="Sebastien Trousset" w:date="2021-04-29T11:18:00Z">
        <w:r w:rsidRPr="6F029AE4">
          <w:rPr>
            <w:color w:val="000000" w:themeColor="text1"/>
          </w:rPr>
          <w:t xml:space="preserve"> of key personnel</w:t>
        </w:r>
      </w:ins>
      <w:ins w:id="261" w:author="Windows User" w:date="2021-04-30T16:30:00Z">
        <w:r w:rsidR="000B40A8">
          <w:rPr>
            <w:color w:val="000000" w:themeColor="text1"/>
          </w:rPr>
          <w:t xml:space="preserve">  okay</w:t>
        </w:r>
      </w:ins>
    </w:p>
    <w:p w:rsidR="002C00FE" w:rsidRDefault="1A6BEAEF" w:rsidP="00663A00">
      <w:pPr>
        <w:pStyle w:val="BodyText1"/>
        <w:numPr>
          <w:ilvl w:val="2"/>
          <w:numId w:val="9"/>
        </w:numPr>
      </w:pPr>
      <w:r>
        <w:t>Name of selected registration groups</w:t>
      </w:r>
    </w:p>
    <w:p w:rsidR="002C00FE" w:rsidRDefault="1A6BEAEF" w:rsidP="00663A00">
      <w:pPr>
        <w:pStyle w:val="BodyText1"/>
        <w:numPr>
          <w:ilvl w:val="2"/>
          <w:numId w:val="9"/>
        </w:numPr>
      </w:pPr>
      <w:r>
        <w:t>Name of auditor (if assigned).</w:t>
      </w:r>
    </w:p>
    <w:p w:rsidR="002C00FE" w:rsidRDefault="1A6BEAEF" w:rsidP="00663A00">
      <w:pPr>
        <w:pStyle w:val="BodyText1"/>
        <w:numPr>
          <w:ilvl w:val="2"/>
          <w:numId w:val="9"/>
        </w:numPr>
      </w:pPr>
      <w:r>
        <w:t>Audit request status:-</w:t>
      </w:r>
    </w:p>
    <w:p w:rsidR="002C00FE" w:rsidRDefault="002C00FE" w:rsidP="00663A00">
      <w:pPr>
        <w:pStyle w:val="BodyText1"/>
        <w:numPr>
          <w:ilvl w:val="3"/>
          <w:numId w:val="9"/>
        </w:numPr>
      </w:pPr>
      <w:r>
        <w:t>Auditor assigned and Document Uploading Required.</w:t>
      </w:r>
    </w:p>
    <w:p w:rsidR="002C00FE" w:rsidRDefault="002C00FE" w:rsidP="00663A00">
      <w:pPr>
        <w:pStyle w:val="BodyText1"/>
        <w:numPr>
          <w:ilvl w:val="3"/>
          <w:numId w:val="9"/>
        </w:numPr>
      </w:pPr>
      <w:r>
        <w:t>Audit Booked.</w:t>
      </w:r>
    </w:p>
    <w:p w:rsidR="002C00FE" w:rsidRDefault="002C00FE" w:rsidP="00663A00">
      <w:pPr>
        <w:pStyle w:val="BodyText1"/>
        <w:numPr>
          <w:ilvl w:val="3"/>
          <w:numId w:val="9"/>
        </w:numPr>
      </w:pPr>
      <w:r>
        <w:t>Report Uploaded.</w:t>
      </w:r>
    </w:p>
    <w:p w:rsidR="002C00FE" w:rsidRDefault="002C00FE" w:rsidP="00663A00">
      <w:pPr>
        <w:pStyle w:val="BodyText1"/>
        <w:numPr>
          <w:ilvl w:val="3"/>
          <w:numId w:val="9"/>
        </w:numPr>
      </w:pPr>
      <w:r>
        <w:t>Report Pending.</w:t>
      </w:r>
    </w:p>
    <w:p w:rsidR="002C00FE" w:rsidRDefault="002C00FE" w:rsidP="00663A00">
      <w:pPr>
        <w:pStyle w:val="BodyText1"/>
        <w:numPr>
          <w:ilvl w:val="3"/>
          <w:numId w:val="9"/>
        </w:numPr>
      </w:pPr>
      <w:r>
        <w:t>Report Rejected.</w:t>
      </w:r>
    </w:p>
    <w:p w:rsidR="002C00FE" w:rsidRDefault="002C00FE" w:rsidP="00663A00">
      <w:pPr>
        <w:pStyle w:val="BodyText1"/>
        <w:numPr>
          <w:ilvl w:val="3"/>
          <w:numId w:val="9"/>
        </w:numPr>
      </w:pPr>
      <w:r>
        <w:t>Completed and submitted to Australian Government.</w:t>
      </w:r>
    </w:p>
    <w:p w:rsidR="002C00FE" w:rsidRDefault="1A6BEAEF" w:rsidP="00663A00">
      <w:pPr>
        <w:pStyle w:val="BodyText1"/>
        <w:numPr>
          <w:ilvl w:val="2"/>
          <w:numId w:val="9"/>
        </w:numPr>
      </w:pPr>
      <w:r>
        <w:t>Audit Request Creation date and time.</w:t>
      </w:r>
    </w:p>
    <w:p w:rsidR="002C00FE" w:rsidRDefault="1A6BEAEF" w:rsidP="00663A00">
      <w:pPr>
        <w:pStyle w:val="BodyText1"/>
        <w:numPr>
          <w:ilvl w:val="2"/>
          <w:numId w:val="9"/>
        </w:numPr>
      </w:pPr>
      <w:r>
        <w:t>View Detail of Audit request</w:t>
      </w:r>
    </w:p>
    <w:p w:rsidR="002C00FE" w:rsidRDefault="002C00FE" w:rsidP="00663A00">
      <w:pPr>
        <w:pStyle w:val="BodyText1"/>
        <w:numPr>
          <w:ilvl w:val="3"/>
          <w:numId w:val="9"/>
        </w:numPr>
      </w:pPr>
      <w:r>
        <w:lastRenderedPageBreak/>
        <w:t>This button will show a timeline breadcrumb of all stages of audit pipeline which are completed, which is in process and which are pending.</w:t>
      </w:r>
    </w:p>
    <w:p w:rsidR="002C00FE" w:rsidRDefault="002C00FE" w:rsidP="00663A00">
      <w:pPr>
        <w:pStyle w:val="BodyText1"/>
        <w:numPr>
          <w:ilvl w:val="1"/>
          <w:numId w:val="9"/>
        </w:numPr>
      </w:pPr>
      <w:r>
        <w:t>Search Audit Request</w:t>
      </w:r>
    </w:p>
    <w:p w:rsidR="002C00FE" w:rsidRDefault="1A6BEAEF" w:rsidP="00663A00">
      <w:pPr>
        <w:pStyle w:val="BodyText1"/>
        <w:numPr>
          <w:ilvl w:val="2"/>
          <w:numId w:val="9"/>
        </w:numPr>
      </w:pPr>
      <w:r>
        <w:t>By Audit request creation Date</w:t>
      </w:r>
    </w:p>
    <w:p w:rsidR="002C00FE" w:rsidRDefault="1A6BEAEF" w:rsidP="00663A00">
      <w:pPr>
        <w:pStyle w:val="BodyText1"/>
        <w:numPr>
          <w:ilvl w:val="2"/>
          <w:numId w:val="9"/>
        </w:numPr>
        <w:rPr>
          <w:ins w:id="262" w:author="Sebastien Trousset" w:date="2021-04-27T11:32:00Z"/>
        </w:rPr>
      </w:pPr>
      <w:r>
        <w:t>By Audit Status</w:t>
      </w:r>
    </w:p>
    <w:p w:rsidR="1A6BEAEF" w:rsidRDefault="1A6BEAEF" w:rsidP="1A6BEAEF">
      <w:pPr>
        <w:pStyle w:val="BodyText1"/>
        <w:numPr>
          <w:ilvl w:val="2"/>
          <w:numId w:val="9"/>
        </w:numPr>
      </w:pPr>
      <w:ins w:id="263" w:author="Sebastien Trousset" w:date="2021-04-27T11:32:00Z">
        <w:r w:rsidRPr="1A6BEAEF">
          <w:rPr>
            <w:color w:val="000000" w:themeColor="text1"/>
          </w:rPr>
          <w:t>By client name</w:t>
        </w:r>
      </w:ins>
      <w:ins w:id="264" w:author="Windows User" w:date="2021-04-30T16:30:00Z">
        <w:r w:rsidR="000B40A8">
          <w:rPr>
            <w:color w:val="000000" w:themeColor="text1"/>
          </w:rPr>
          <w:t xml:space="preserve"> accepted</w:t>
        </w:r>
      </w:ins>
    </w:p>
    <w:p w:rsidR="002C00FE" w:rsidRPr="00477568" w:rsidRDefault="002C00FE" w:rsidP="002C00FE">
      <w:pPr>
        <w:pStyle w:val="BodyText1"/>
        <w:ind w:left="1800"/>
        <w:rPr>
          <w:b/>
        </w:rPr>
      </w:pPr>
    </w:p>
    <w:p w:rsidR="002C00FE" w:rsidRDefault="002C00FE" w:rsidP="00663A00">
      <w:pPr>
        <w:pStyle w:val="BodyText1"/>
        <w:numPr>
          <w:ilvl w:val="1"/>
          <w:numId w:val="9"/>
        </w:numPr>
      </w:pPr>
      <w:r>
        <w:t>Chat with Auditor</w:t>
      </w:r>
    </w:p>
    <w:p w:rsidR="002C00FE" w:rsidRDefault="1A6BEAEF" w:rsidP="00663A00">
      <w:pPr>
        <w:pStyle w:val="BodyText1"/>
        <w:numPr>
          <w:ilvl w:val="2"/>
          <w:numId w:val="9"/>
        </w:numPr>
      </w:pPr>
      <w:r>
        <w:t>Once client’s audit request is assigned to auditor then auditor can open/reply a chat with client and can leave message with any doc/pdf/jpg attachment. If auditor or client is offline then receiver of message will see a chat notification and will receive an email for same. For chat developer will use firebase chat database and API. Platform owner need to provide firebase account for developer.</w:t>
      </w:r>
    </w:p>
    <w:p w:rsidR="002C00FE" w:rsidRDefault="002C00FE" w:rsidP="00663A00">
      <w:pPr>
        <w:pStyle w:val="BodyText1"/>
        <w:numPr>
          <w:ilvl w:val="1"/>
          <w:numId w:val="9"/>
        </w:numPr>
      </w:pPr>
      <w:r>
        <w:t xml:space="preserve">FAQ section </w:t>
      </w:r>
    </w:p>
    <w:p w:rsidR="002C00FE" w:rsidRDefault="1A6BEAEF" w:rsidP="00663A00">
      <w:pPr>
        <w:pStyle w:val="BodyText1"/>
        <w:numPr>
          <w:ilvl w:val="2"/>
          <w:numId w:val="9"/>
        </w:numPr>
      </w:pPr>
      <w:r>
        <w:t>These will be some questions and answers managed by admin. So that client can explore them.</w:t>
      </w:r>
    </w:p>
    <w:p w:rsidR="002C00FE" w:rsidRDefault="002C00FE" w:rsidP="002C00FE">
      <w:pPr>
        <w:pStyle w:val="BodyText1"/>
        <w:ind w:left="2160"/>
      </w:pPr>
    </w:p>
    <w:p w:rsidR="002C00FE" w:rsidRDefault="002C00FE" w:rsidP="002C00FE">
      <w:pPr>
        <w:pStyle w:val="Heading21"/>
        <w:rPr>
          <w:rFonts w:eastAsia="Arial Unicode MS" w:cs="Arial Unicode MS"/>
        </w:rPr>
      </w:pPr>
      <w:bookmarkStart w:id="265" w:name="_Toc69979919"/>
      <w:r>
        <w:rPr>
          <w:rFonts w:eastAsia="Arial Unicode MS" w:cs="Arial Unicode MS"/>
        </w:rPr>
        <w:t>Feature 5: My Account</w:t>
      </w:r>
      <w:bookmarkEnd w:id="265"/>
    </w:p>
    <w:p w:rsidR="002C00FE" w:rsidRPr="003165CE" w:rsidRDefault="002C00FE" w:rsidP="002C00FE">
      <w:pPr>
        <w:pStyle w:val="NoSpacing"/>
        <w:ind w:firstLine="576"/>
        <w:rPr>
          <w:b/>
        </w:rPr>
      </w:pPr>
      <w:r w:rsidRPr="003165CE">
        <w:rPr>
          <w:b/>
        </w:rPr>
        <w:t>01: Edit Profile:-</w:t>
      </w:r>
    </w:p>
    <w:p w:rsidR="002C00FE" w:rsidRPr="003A15F7" w:rsidRDefault="002C00FE" w:rsidP="002C00FE"/>
    <w:p w:rsidR="002C00FE" w:rsidRDefault="1A6BEAEF" w:rsidP="002C00FE">
      <w:pPr>
        <w:ind w:left="864"/>
      </w:pPr>
      <w:r>
        <w:t>Auditor would be able to change own name and email / phone, anytime. Email will be unique in database.</w:t>
      </w:r>
      <w:ins w:id="266" w:author="Sebastien Trousset" w:date="2021-04-27T11:33:00Z">
        <w:r>
          <w:t xml:space="preserve"> (questionSeb: if the auditor or cli</w:t>
        </w:r>
      </w:ins>
      <w:ins w:id="267" w:author="Sebastien Trousset" w:date="2021-04-27T11:34:00Z">
        <w:r>
          <w:t>ent really needs to change their email address, they need to be able to. Even if it requires a manual intervention on our end)</w:t>
        </w:r>
      </w:ins>
    </w:p>
    <w:p w:rsidR="00821C11" w:rsidRDefault="00821C11" w:rsidP="002C00FE">
      <w:pPr>
        <w:rPr>
          <w:ins w:id="268" w:author="Windows User" w:date="2021-04-28T15:53:00Z"/>
        </w:rPr>
      </w:pPr>
    </w:p>
    <w:p w:rsidR="002C00FE" w:rsidRDefault="00821C11" w:rsidP="002C00FE">
      <w:pPr>
        <w:rPr>
          <w:ins w:id="269" w:author="Sebastien Trousset" w:date="2021-04-29T02:44:00Z"/>
        </w:rPr>
      </w:pPr>
      <w:ins w:id="270" w:author="Windows User" w:date="2021-04-28T15:53:00Z">
        <w:r>
          <w:tab/>
        </w:r>
        <w:r w:rsidR="6F029AE4">
          <w:t xml:space="preserve">Meaning of this line is suppose if a client has account with </w:t>
        </w:r>
        <w:r w:rsidR="00D57081">
          <w:fldChar w:fldCharType="begin"/>
        </w:r>
        <w:r>
          <w:instrText xml:space="preserve"> HYPERLINK "mailto:clienta@gmail.com" </w:instrText>
        </w:r>
        <w:r w:rsidR="00D57081">
          <w:fldChar w:fldCharType="separate"/>
        </w:r>
        <w:r w:rsidR="6F029AE4" w:rsidRPr="6F029AE4">
          <w:rPr>
            <w:rStyle w:val="Hyperlink"/>
          </w:rPr>
          <w:t>clienta@gmail.com</w:t>
        </w:r>
        <w:r w:rsidR="00D57081">
          <w:fldChar w:fldCharType="end"/>
        </w:r>
        <w:r w:rsidR="6F029AE4">
          <w:t xml:space="preserve"> then any other client or auditor can not use this email address again.</w:t>
        </w:r>
      </w:ins>
      <w:r w:rsidR="002C00FE">
        <w:tab/>
      </w:r>
    </w:p>
    <w:p w:rsidR="6F029AE4" w:rsidRDefault="6F029AE4" w:rsidP="6F029AE4">
      <w:pPr>
        <w:rPr>
          <w:ins w:id="271" w:author="Windows User" w:date="2021-04-28T15:53:00Z"/>
          <w:color w:val="000000" w:themeColor="text1"/>
        </w:rPr>
      </w:pPr>
      <w:ins w:id="272" w:author="Sebastien Trousset" w:date="2021-04-29T02:44:00Z">
        <w:r w:rsidRPr="6F029AE4">
          <w:rPr>
            <w:color w:val="000000" w:themeColor="text1"/>
          </w:rPr>
          <w:t>Apologies I misread “auditor would not be able to change”... OK</w:t>
        </w:r>
      </w:ins>
      <w:ins w:id="273" w:author="Sebastien Trousset" w:date="2021-04-29T02:45:00Z">
        <w:r w:rsidRPr="6F029AE4">
          <w:rPr>
            <w:color w:val="000000" w:themeColor="text1"/>
          </w:rPr>
          <w:t xml:space="preserve"> with the initial proposal</w:t>
        </w:r>
      </w:ins>
    </w:p>
    <w:p w:rsidR="00821C11" w:rsidRDefault="00821C11" w:rsidP="002C00FE">
      <w:pPr>
        <w:rPr>
          <w:rFonts w:eastAsia="Arial Unicode MS" w:cs="Arial Unicode MS"/>
        </w:rPr>
      </w:pPr>
    </w:p>
    <w:p w:rsidR="002C00FE" w:rsidRPr="003165CE" w:rsidRDefault="002C00FE" w:rsidP="002C00FE">
      <w:pPr>
        <w:pStyle w:val="NoSpacing"/>
        <w:ind w:firstLine="576"/>
        <w:rPr>
          <w:b/>
        </w:rPr>
      </w:pPr>
      <w:r w:rsidRPr="003165CE">
        <w:rPr>
          <w:b/>
        </w:rPr>
        <w:t>02: Change Password:-</w:t>
      </w:r>
    </w:p>
    <w:p w:rsidR="002C00FE" w:rsidRPr="003A15F7" w:rsidRDefault="002C00FE" w:rsidP="002C00FE">
      <w:pPr>
        <w:pStyle w:val="NoSpacing"/>
      </w:pPr>
    </w:p>
    <w:p w:rsidR="002C00FE" w:rsidRDefault="00F92ED9" w:rsidP="002C00FE">
      <w:pPr>
        <w:ind w:left="864"/>
      </w:pPr>
      <w:r>
        <w:t>Auditor</w:t>
      </w:r>
      <w:r w:rsidR="002C00FE">
        <w:t xml:space="preserve"> would be able to change own password by entering below details in platform.</w:t>
      </w:r>
    </w:p>
    <w:p w:rsidR="002C00FE" w:rsidRPr="001E3954" w:rsidRDefault="002C00FE" w:rsidP="002C00FE">
      <w:r>
        <w:tab/>
      </w:r>
    </w:p>
    <w:p w:rsidR="002C00FE" w:rsidRPr="005802AE" w:rsidRDefault="002C00FE" w:rsidP="002C00FE">
      <w:pPr>
        <w:pStyle w:val="BodyText1"/>
        <w:numPr>
          <w:ilvl w:val="1"/>
          <w:numId w:val="3"/>
        </w:numPr>
      </w:pPr>
      <w:r>
        <w:t>Current Password</w:t>
      </w:r>
      <w:r w:rsidRPr="005802AE">
        <w:t xml:space="preserve"> [Textbox] </w:t>
      </w:r>
      <w:r w:rsidRPr="005802AE">
        <w:rPr>
          <w:color w:val="FF0000"/>
        </w:rPr>
        <w:t>*</w:t>
      </w:r>
    </w:p>
    <w:p w:rsidR="002C00FE" w:rsidRPr="005802AE" w:rsidRDefault="002C00FE" w:rsidP="002C00FE">
      <w:pPr>
        <w:pStyle w:val="BodyText1"/>
        <w:numPr>
          <w:ilvl w:val="1"/>
          <w:numId w:val="3"/>
        </w:numPr>
      </w:pPr>
      <w:r>
        <w:t xml:space="preserve">New </w:t>
      </w:r>
      <w:r w:rsidRPr="005802AE">
        <w:t xml:space="preserve">Password [Textbox] </w:t>
      </w:r>
      <w:r w:rsidRPr="005802AE">
        <w:rPr>
          <w:color w:val="FF0000"/>
        </w:rPr>
        <w:t>*</w:t>
      </w:r>
    </w:p>
    <w:p w:rsidR="002C00FE" w:rsidRPr="006D2B82" w:rsidRDefault="002C00FE" w:rsidP="002C00FE">
      <w:pPr>
        <w:pStyle w:val="BodyText1"/>
        <w:numPr>
          <w:ilvl w:val="1"/>
          <w:numId w:val="3"/>
        </w:numPr>
      </w:pPr>
      <w:r>
        <w:t xml:space="preserve">Confirm New Password </w:t>
      </w:r>
      <w:r w:rsidRPr="005802AE">
        <w:t xml:space="preserve">[Textbox] </w:t>
      </w:r>
      <w:r w:rsidRPr="005802AE">
        <w:rPr>
          <w:color w:val="FF0000"/>
        </w:rPr>
        <w:t>*</w:t>
      </w:r>
    </w:p>
    <w:p w:rsidR="002C00FE" w:rsidRPr="006D2B82" w:rsidRDefault="002C00FE" w:rsidP="002C00FE">
      <w:pPr>
        <w:pStyle w:val="BodyText1"/>
        <w:numPr>
          <w:ilvl w:val="1"/>
          <w:numId w:val="3"/>
        </w:numPr>
      </w:pPr>
      <w:r w:rsidRPr="00FA42B1">
        <w:t>Submit button</w:t>
      </w:r>
    </w:p>
    <w:p w:rsidR="002C00FE" w:rsidRDefault="002C00FE" w:rsidP="00797277">
      <w:pPr>
        <w:pStyle w:val="BodyText1"/>
        <w:numPr>
          <w:ilvl w:val="2"/>
          <w:numId w:val="3"/>
        </w:numPr>
      </w:pPr>
      <w:r w:rsidRPr="00FA42B1">
        <w:t xml:space="preserve">Clicking on submit button will set new password of </w:t>
      </w:r>
      <w:r>
        <w:t xml:space="preserve">Client or company </w:t>
      </w:r>
      <w:r w:rsidRPr="00FA42B1">
        <w:t xml:space="preserve">and </w:t>
      </w:r>
      <w:r>
        <w:t xml:space="preserve">Client or company </w:t>
      </w:r>
      <w:r w:rsidRPr="00FA42B1">
        <w:t>w</w:t>
      </w:r>
      <w:r w:rsidR="00797277">
        <w:t>ill be logged out automatically.</w:t>
      </w:r>
    </w:p>
    <w:p w:rsidR="002C00FE" w:rsidRDefault="002C00FE" w:rsidP="00797277">
      <w:pPr>
        <w:pStyle w:val="NoSpacing"/>
        <w:ind w:left="720"/>
      </w:pPr>
    </w:p>
    <w:p w:rsidR="002C00FE" w:rsidRDefault="002C00FE" w:rsidP="002C00FE">
      <w:pPr>
        <w:ind w:left="864"/>
      </w:pPr>
    </w:p>
    <w:p w:rsidR="002C00FE" w:rsidRDefault="002C00FE" w:rsidP="002C00FE">
      <w:pPr>
        <w:pStyle w:val="NoSpacing"/>
        <w:ind w:left="720"/>
        <w:rPr>
          <w:b/>
        </w:rPr>
      </w:pPr>
      <w:r w:rsidRPr="003165CE">
        <w:rPr>
          <w:b/>
        </w:rPr>
        <w:t>0</w:t>
      </w:r>
      <w:r>
        <w:rPr>
          <w:b/>
        </w:rPr>
        <w:t>3</w:t>
      </w:r>
      <w:r w:rsidRPr="003165CE">
        <w:rPr>
          <w:b/>
        </w:rPr>
        <w:t xml:space="preserve">: </w:t>
      </w:r>
      <w:r>
        <w:rPr>
          <w:b/>
        </w:rPr>
        <w:t>Access content</w:t>
      </w:r>
      <w:r w:rsidRPr="003165CE">
        <w:rPr>
          <w:b/>
        </w:rPr>
        <w:t>:-</w:t>
      </w:r>
    </w:p>
    <w:p w:rsidR="002C00FE" w:rsidRDefault="002C00FE" w:rsidP="002C00FE">
      <w:pPr>
        <w:pStyle w:val="NoSpacing"/>
        <w:ind w:left="720"/>
        <w:rPr>
          <w:b/>
        </w:rPr>
      </w:pPr>
    </w:p>
    <w:p w:rsidR="002C00FE" w:rsidRDefault="002C00FE" w:rsidP="002C00FE">
      <w:pPr>
        <w:ind w:left="864"/>
      </w:pPr>
      <w:r w:rsidRPr="009C7285">
        <w:t>From this section</w:t>
      </w:r>
      <w:r w:rsidR="00797277">
        <w:t>auditor</w:t>
      </w:r>
      <w:r>
        <w:t xml:space="preserve"> would be able to access certain specific static pages managed by admin. This content will be common for all registered clients or companies on platform.</w:t>
      </w:r>
    </w:p>
    <w:p w:rsidR="002C00FE" w:rsidRDefault="002C00FE" w:rsidP="002C00FE">
      <w:pPr>
        <w:ind w:left="864"/>
      </w:pPr>
      <w:r>
        <w:tab/>
      </w:r>
    </w:p>
    <w:p w:rsidR="002C00FE" w:rsidRDefault="002C00FE" w:rsidP="00663A00">
      <w:pPr>
        <w:pStyle w:val="ListParagraph"/>
        <w:numPr>
          <w:ilvl w:val="0"/>
          <w:numId w:val="12"/>
        </w:numPr>
      </w:pPr>
      <w:r>
        <w:t xml:space="preserve">Terms and condition </w:t>
      </w:r>
    </w:p>
    <w:p w:rsidR="002C00FE" w:rsidRDefault="002C00FE" w:rsidP="00663A00">
      <w:pPr>
        <w:pStyle w:val="ListParagraph"/>
        <w:numPr>
          <w:ilvl w:val="0"/>
          <w:numId w:val="12"/>
        </w:numPr>
      </w:pPr>
      <w:r>
        <w:t>Privacy Policy</w:t>
      </w:r>
    </w:p>
    <w:p w:rsidR="002C00FE" w:rsidRDefault="002C00FE" w:rsidP="00663A00">
      <w:pPr>
        <w:pStyle w:val="ListParagraph"/>
        <w:numPr>
          <w:ilvl w:val="0"/>
          <w:numId w:val="12"/>
        </w:numPr>
      </w:pPr>
      <w:r>
        <w:t>FAQ</w:t>
      </w:r>
    </w:p>
    <w:p w:rsidR="002C00FE" w:rsidRDefault="002C00FE" w:rsidP="00663A00">
      <w:pPr>
        <w:pStyle w:val="ListParagraph"/>
        <w:numPr>
          <w:ilvl w:val="0"/>
          <w:numId w:val="12"/>
        </w:numPr>
      </w:pPr>
      <w:r>
        <w:t>About us</w:t>
      </w:r>
    </w:p>
    <w:p w:rsidR="002C00FE" w:rsidRPr="009C7285" w:rsidRDefault="002C00FE" w:rsidP="002C00FE">
      <w:pPr>
        <w:pStyle w:val="ListParagraph"/>
        <w:ind w:left="1584"/>
      </w:pPr>
    </w:p>
    <w:p w:rsidR="002C00FE" w:rsidRDefault="002C00FE" w:rsidP="002C00FE">
      <w:pPr>
        <w:pStyle w:val="Heading21"/>
        <w:rPr>
          <w:rFonts w:eastAsia="Arial Unicode MS" w:cs="Arial Unicode MS"/>
        </w:rPr>
      </w:pPr>
      <w:bookmarkStart w:id="274" w:name="_Toc69979920"/>
      <w:r>
        <w:rPr>
          <w:rFonts w:eastAsia="Arial Unicode MS" w:cs="Arial Unicode MS"/>
        </w:rPr>
        <w:t xml:space="preserve">Feature </w:t>
      </w:r>
      <w:r w:rsidR="0052563E">
        <w:rPr>
          <w:rFonts w:eastAsia="Arial Unicode MS" w:cs="Arial Unicode MS"/>
        </w:rPr>
        <w:t>6</w:t>
      </w:r>
      <w:r>
        <w:rPr>
          <w:rFonts w:eastAsia="Arial Unicode MS" w:cs="Arial Unicode MS"/>
        </w:rPr>
        <w:t>: Trigger of email notifications.</w:t>
      </w:r>
      <w:bookmarkEnd w:id="274"/>
    </w:p>
    <w:p w:rsidR="6F029AE4" w:rsidRDefault="6F029AE4" w:rsidP="6F029AE4">
      <w:pPr>
        <w:ind w:left="576"/>
        <w:rPr>
          <w:del w:id="275" w:author="Sebastien Trousset" w:date="2021-04-29T10:48:00Z"/>
        </w:rPr>
      </w:pPr>
      <w:r>
        <w:t xml:space="preserve">Admin and auditor will receive email notifications for every status change of audit so that admin and client will stay updated what’s going on at platform. </w:t>
      </w:r>
      <w:del w:id="276" w:author="Sebastien Trousset" w:date="2021-04-29T10:48:00Z">
        <w:r w:rsidDel="6F029AE4">
          <w:delText>All email will be cc / bcc to Admin for knowledge purpose.</w:delText>
        </w:r>
      </w:del>
    </w:p>
    <w:p w:rsidR="002C00FE" w:rsidRDefault="002C00FE" w:rsidP="002C00FE"/>
    <w:p w:rsidR="002C00FE" w:rsidRDefault="002C00FE" w:rsidP="002C00FE">
      <w:pPr>
        <w:pStyle w:val="Heading21"/>
        <w:rPr>
          <w:rFonts w:eastAsia="Arial Unicode MS" w:cs="Arial Unicode MS"/>
        </w:rPr>
      </w:pPr>
      <w:bookmarkStart w:id="277" w:name="_Toc69979921"/>
      <w:r>
        <w:rPr>
          <w:rFonts w:eastAsia="Arial Unicode MS" w:cs="Arial Unicode MS"/>
        </w:rPr>
        <w:t xml:space="preserve">Feature </w:t>
      </w:r>
      <w:r w:rsidR="0052563E">
        <w:rPr>
          <w:rFonts w:eastAsia="Arial Unicode MS" w:cs="Arial Unicode MS"/>
        </w:rPr>
        <w:t>7</w:t>
      </w:r>
      <w:r>
        <w:rPr>
          <w:rFonts w:eastAsia="Arial Unicode MS" w:cs="Arial Unicode MS"/>
        </w:rPr>
        <w:t>: Trigger of automated email reminders.</w:t>
      </w:r>
      <w:bookmarkEnd w:id="277"/>
    </w:p>
    <w:p w:rsidR="00326E6B" w:rsidRPr="00446471" w:rsidRDefault="00326E6B" w:rsidP="00326E6B">
      <w:pPr>
        <w:ind w:left="576"/>
      </w:pPr>
      <w:r>
        <w:t>All reminders are listed under of bottom, Platform owner needs to clarify all the reminders in case of any ambiguity.</w:t>
      </w:r>
    </w:p>
    <w:p w:rsidR="002C00FE" w:rsidRDefault="002C00FE" w:rsidP="00695DC2"/>
    <w:p w:rsidR="002C00FE" w:rsidRPr="00695DC2" w:rsidRDefault="002C00FE" w:rsidP="00695DC2"/>
    <w:p w:rsidR="003843AA" w:rsidRPr="00FA6F15" w:rsidRDefault="003843AA" w:rsidP="003843AA">
      <w:pPr>
        <w:pStyle w:val="Heading11"/>
        <w:ind w:left="0" w:firstLine="0"/>
        <w:rPr>
          <w:rFonts w:eastAsia="Arial Unicode MS" w:cs="Arial Unicode MS"/>
        </w:rPr>
      </w:pPr>
      <w:bookmarkStart w:id="278" w:name="_Toc69979922"/>
      <w:r>
        <w:rPr>
          <w:rFonts w:eastAsia="Arial Unicode MS" w:cs="Arial Unicode MS"/>
        </w:rPr>
        <w:t>Admin Functionality: Website</w:t>
      </w:r>
      <w:bookmarkEnd w:id="278"/>
    </w:p>
    <w:p w:rsidR="003843AA" w:rsidRDefault="003843AA" w:rsidP="003843AA">
      <w:pPr>
        <w:pStyle w:val="Heading21"/>
        <w:rPr>
          <w:rFonts w:eastAsia="Arial Unicode MS" w:cs="Arial Unicode MS"/>
        </w:rPr>
      </w:pPr>
      <w:bookmarkStart w:id="279" w:name="_Toc69979923"/>
      <w:r>
        <w:rPr>
          <w:rFonts w:eastAsia="Arial Unicode MS" w:cs="Arial Unicode MS"/>
        </w:rPr>
        <w:t>Feature 1: Admin Login</w:t>
      </w:r>
      <w:bookmarkEnd w:id="279"/>
    </w:p>
    <w:p w:rsidR="003843AA" w:rsidRDefault="003843AA" w:rsidP="003843AA">
      <w:pPr>
        <w:pStyle w:val="BodyText1"/>
      </w:pPr>
      <w:r>
        <w:t xml:space="preserve">Admin would be able to login into the website by using the following </w:t>
      </w:r>
      <w:r w:rsidR="002776B6">
        <w:t>details</w:t>
      </w:r>
      <w:r w:rsidR="0058523B">
        <w:t>.</w:t>
      </w:r>
      <w:r w:rsidR="00EF263D">
        <w:t xml:space="preserve"> Initially developer will provide a login details to admin to make the login.</w:t>
      </w:r>
    </w:p>
    <w:p w:rsidR="00EF263D" w:rsidRPr="003843AA" w:rsidRDefault="00EF263D" w:rsidP="003843AA">
      <w:pPr>
        <w:pStyle w:val="BodyText1"/>
      </w:pPr>
    </w:p>
    <w:p w:rsidR="003843AA" w:rsidRPr="005802AE" w:rsidRDefault="0058523B" w:rsidP="00DB4A8C">
      <w:pPr>
        <w:pStyle w:val="BodyText1"/>
        <w:numPr>
          <w:ilvl w:val="0"/>
          <w:numId w:val="3"/>
        </w:numPr>
      </w:pPr>
      <w:r w:rsidRPr="005802AE">
        <w:t>Email</w:t>
      </w:r>
      <w:r w:rsidR="003843AA" w:rsidRPr="005802AE">
        <w:t xml:space="preserve"> [Textbox] </w:t>
      </w:r>
      <w:r w:rsidR="003843AA" w:rsidRPr="005802AE">
        <w:rPr>
          <w:color w:val="FF0000"/>
        </w:rPr>
        <w:t>*</w:t>
      </w:r>
    </w:p>
    <w:p w:rsidR="003843AA" w:rsidRPr="005802AE" w:rsidRDefault="003843AA" w:rsidP="00DB4A8C">
      <w:pPr>
        <w:pStyle w:val="BodyText1"/>
        <w:numPr>
          <w:ilvl w:val="0"/>
          <w:numId w:val="3"/>
        </w:numPr>
      </w:pPr>
      <w:r w:rsidRPr="005802AE">
        <w:t xml:space="preserve">Password [Textbox] </w:t>
      </w:r>
      <w:r w:rsidRPr="005802AE">
        <w:rPr>
          <w:color w:val="FF0000"/>
        </w:rPr>
        <w:t>*</w:t>
      </w:r>
    </w:p>
    <w:p w:rsidR="003843AA" w:rsidRPr="005802AE" w:rsidRDefault="003843AA" w:rsidP="00DB4A8C">
      <w:pPr>
        <w:pStyle w:val="BodyText1"/>
        <w:numPr>
          <w:ilvl w:val="0"/>
          <w:numId w:val="3"/>
        </w:numPr>
      </w:pPr>
      <w:r w:rsidRPr="005802AE">
        <w:t>Login Button</w:t>
      </w:r>
    </w:p>
    <w:p w:rsidR="00480231" w:rsidRPr="003843AA" w:rsidRDefault="00480231" w:rsidP="003843AA">
      <w:pPr>
        <w:pStyle w:val="BodyText1"/>
        <w:ind w:left="720"/>
        <w:rPr>
          <w:b/>
        </w:rPr>
      </w:pPr>
    </w:p>
    <w:p w:rsidR="003843AA" w:rsidRDefault="003843AA" w:rsidP="003843AA">
      <w:pPr>
        <w:pStyle w:val="Heading21"/>
        <w:rPr>
          <w:rFonts w:eastAsia="Arial Unicode MS" w:cs="Arial Unicode MS"/>
        </w:rPr>
      </w:pPr>
      <w:bookmarkStart w:id="280" w:name="_Toc69979924"/>
      <w:r>
        <w:rPr>
          <w:rFonts w:eastAsia="Arial Unicode MS" w:cs="Arial Unicode MS"/>
        </w:rPr>
        <w:t>Feature 2: Forgot password</w:t>
      </w:r>
      <w:bookmarkEnd w:id="280"/>
    </w:p>
    <w:p w:rsidR="00204E60" w:rsidRDefault="005802AE" w:rsidP="008D3B07">
      <w:pPr>
        <w:pStyle w:val="BodyText1"/>
        <w:ind w:firstLine="576"/>
      </w:pPr>
      <w:r>
        <w:t>This feature will be same as forgot password feature</w:t>
      </w:r>
      <w:r w:rsidR="009A7D59">
        <w:t xml:space="preserve"> of client or </w:t>
      </w:r>
      <w:r w:rsidR="00AC747D">
        <w:t>company</w:t>
      </w:r>
      <w:r w:rsidR="003843AA">
        <w:t>.</w:t>
      </w:r>
    </w:p>
    <w:p w:rsidR="00DF6BE5" w:rsidRDefault="00DF6BE5" w:rsidP="008D3B07">
      <w:pPr>
        <w:pStyle w:val="BodyText1"/>
        <w:ind w:firstLine="576"/>
      </w:pPr>
    </w:p>
    <w:p w:rsidR="003843AA" w:rsidRDefault="003843AA" w:rsidP="003843AA">
      <w:pPr>
        <w:pStyle w:val="Heading21"/>
        <w:rPr>
          <w:rFonts w:eastAsia="Arial Unicode MS" w:cs="Arial Unicode MS"/>
        </w:rPr>
      </w:pPr>
      <w:bookmarkStart w:id="281" w:name="_Toc69979925"/>
      <w:r>
        <w:rPr>
          <w:rFonts w:eastAsia="Arial Unicode MS" w:cs="Arial Unicode MS"/>
        </w:rPr>
        <w:t>Feature 3: Dashboard</w:t>
      </w:r>
      <w:bookmarkEnd w:id="281"/>
    </w:p>
    <w:p w:rsidR="00FA6F15" w:rsidRDefault="003843AA" w:rsidP="00FA6F15">
      <w:r>
        <w:t xml:space="preserve">When Admin successfully Login </w:t>
      </w:r>
      <w:r w:rsidR="00582156">
        <w:t xml:space="preserve">in </w:t>
      </w:r>
      <w:r>
        <w:t xml:space="preserve">to portal, </w:t>
      </w:r>
      <w:r w:rsidR="00582156">
        <w:t>admin will see below statistic on the portal.</w:t>
      </w:r>
    </w:p>
    <w:p w:rsidR="00582156" w:rsidRDefault="00582156" w:rsidP="00FA6F15"/>
    <w:p w:rsidR="00615733" w:rsidRDefault="00582156" w:rsidP="00663A00">
      <w:pPr>
        <w:pStyle w:val="ListParagraph"/>
        <w:numPr>
          <w:ilvl w:val="0"/>
          <w:numId w:val="4"/>
        </w:numPr>
      </w:pPr>
      <w:r>
        <w:t>Total Number of registered clients or companies</w:t>
      </w:r>
      <w:r w:rsidR="00366C95">
        <w:t xml:space="preserve"> on platform</w:t>
      </w:r>
      <w:r>
        <w:t>.</w:t>
      </w:r>
    </w:p>
    <w:p w:rsidR="00615733" w:rsidRDefault="00582156" w:rsidP="00663A00">
      <w:pPr>
        <w:pStyle w:val="ListParagraph"/>
        <w:numPr>
          <w:ilvl w:val="0"/>
          <w:numId w:val="4"/>
        </w:numPr>
      </w:pPr>
      <w:r>
        <w:t xml:space="preserve">Total number of registered </w:t>
      </w:r>
      <w:r w:rsidR="00366C95">
        <w:t>auditors on platform.</w:t>
      </w:r>
    </w:p>
    <w:p w:rsidR="00615733" w:rsidRDefault="00BB33EC" w:rsidP="00663A00">
      <w:pPr>
        <w:pStyle w:val="ListParagraph"/>
        <w:numPr>
          <w:ilvl w:val="0"/>
          <w:numId w:val="4"/>
        </w:numPr>
      </w:pPr>
      <w:r>
        <w:t>Total number of audit requests created by all clients or companies.</w:t>
      </w:r>
    </w:p>
    <w:p w:rsidR="00BB33EC" w:rsidRDefault="00BB33EC" w:rsidP="00663A00">
      <w:pPr>
        <w:pStyle w:val="ListParagraph"/>
        <w:numPr>
          <w:ilvl w:val="0"/>
          <w:numId w:val="4"/>
        </w:numPr>
      </w:pPr>
      <w:r>
        <w:t>Total number of audit requests marked as completed.</w:t>
      </w:r>
    </w:p>
    <w:p w:rsidR="00BB33EC" w:rsidRDefault="00BB33EC" w:rsidP="00663A00">
      <w:pPr>
        <w:pStyle w:val="ListParagraph"/>
        <w:numPr>
          <w:ilvl w:val="0"/>
          <w:numId w:val="4"/>
        </w:numPr>
      </w:pPr>
      <w:r>
        <w:t>Total number of audit requests is in process.</w:t>
      </w:r>
    </w:p>
    <w:p w:rsidR="00BB33EC" w:rsidRDefault="00BB33EC" w:rsidP="00663A00">
      <w:pPr>
        <w:pStyle w:val="ListParagraph"/>
        <w:numPr>
          <w:ilvl w:val="0"/>
          <w:numId w:val="4"/>
        </w:numPr>
      </w:pPr>
      <w:r>
        <w:t>Total number of audit requests pending to sign SLA.</w:t>
      </w:r>
    </w:p>
    <w:p w:rsidR="00BB33EC" w:rsidRDefault="1A6BEAEF" w:rsidP="00663A00">
      <w:pPr>
        <w:pStyle w:val="ListParagraph"/>
        <w:numPr>
          <w:ilvl w:val="0"/>
          <w:numId w:val="4"/>
        </w:numPr>
        <w:rPr>
          <w:ins w:id="282" w:author="Sebastien Trousset" w:date="2021-04-27T11:35:00Z"/>
        </w:rPr>
      </w:pPr>
      <w:r>
        <w:t>Total number of audit requests which have pending assignment of auditor.</w:t>
      </w:r>
    </w:p>
    <w:p w:rsidR="1A6BEAEF" w:rsidRDefault="1A6BEAEF" w:rsidP="1A6BEAEF">
      <w:pPr>
        <w:pStyle w:val="ListParagraph"/>
        <w:numPr>
          <w:ilvl w:val="0"/>
          <w:numId w:val="4"/>
        </w:numPr>
        <w:rPr>
          <w:ins w:id="283" w:author="Sebastien Trousset" w:date="2021-04-27T11:35:00Z"/>
        </w:rPr>
      </w:pPr>
      <w:ins w:id="284" w:author="Sebastien Trousset" w:date="2021-04-27T11:35:00Z">
        <w:r w:rsidRPr="1A6BEAEF">
          <w:rPr>
            <w:color w:val="000000" w:themeColor="text1"/>
          </w:rPr>
          <w:t>Total number of audits which have not progressed for more than 1 week</w:t>
        </w:r>
      </w:ins>
      <w:ins w:id="285" w:author="Windows User" w:date="2021-04-30T16:31:00Z">
        <w:r w:rsidR="000B40A8">
          <w:rPr>
            <w:color w:val="000000" w:themeColor="text1"/>
          </w:rPr>
          <w:t xml:space="preserve"> accepted</w:t>
        </w:r>
      </w:ins>
    </w:p>
    <w:p w:rsidR="1A6BEAEF" w:rsidRDefault="6F029AE4" w:rsidP="1A6BEAEF">
      <w:pPr>
        <w:pStyle w:val="ListParagraph"/>
        <w:numPr>
          <w:ilvl w:val="0"/>
          <w:numId w:val="4"/>
        </w:numPr>
      </w:pPr>
      <w:ins w:id="286" w:author="Sebastien Trousset" w:date="2021-04-27T11:35:00Z">
        <w:r w:rsidRPr="6F029AE4">
          <w:rPr>
            <w:color w:val="000000" w:themeColor="text1"/>
          </w:rPr>
          <w:t>Total number of completed audits pending submissions to the AU government</w:t>
        </w:r>
      </w:ins>
      <w:ins w:id="287" w:author="Windows User" w:date="2021-04-30T16:31:00Z">
        <w:r w:rsidR="000B40A8">
          <w:rPr>
            <w:color w:val="000000" w:themeColor="text1"/>
          </w:rPr>
          <w:t xml:space="preserve"> accepted</w:t>
        </w:r>
      </w:ins>
    </w:p>
    <w:p w:rsidR="00615733" w:rsidRDefault="00615733" w:rsidP="00615733">
      <w:pPr>
        <w:rPr>
          <w:del w:id="288" w:author="Sebastien Trousset" w:date="2021-04-27T11:36:00Z"/>
        </w:rPr>
      </w:pPr>
    </w:p>
    <w:p w:rsidR="1A6BEAEF" w:rsidRDefault="1A6BEAEF" w:rsidP="1A6BEAEF">
      <w:pPr>
        <w:pStyle w:val="BodyText1"/>
        <w:rPr>
          <w:ins w:id="289" w:author="Sebastien Trousset" w:date="2021-04-27T11:35:00Z"/>
        </w:rPr>
      </w:pPr>
    </w:p>
    <w:p w:rsidR="1A6BEAEF" w:rsidRDefault="1A6BEAEF" w:rsidP="1A6BEAEF">
      <w:pPr>
        <w:pStyle w:val="BodyText1"/>
        <w:rPr>
          <w:ins w:id="290" w:author="Sebastien Trousset" w:date="2021-04-27T11:36:00Z"/>
        </w:rPr>
      </w:pPr>
      <w:ins w:id="291" w:author="Sebastien Trousset" w:date="2021-04-27T11:36:00Z">
        <w:r>
          <w:t>By clicking on the number, the admin will be redirected to the list of all corresponding audits</w:t>
        </w:r>
      </w:ins>
    </w:p>
    <w:p w:rsidR="1A6BEAEF" w:rsidRDefault="6F029AE4" w:rsidP="1A6BEAEF">
      <w:pPr>
        <w:pStyle w:val="BodyText1"/>
        <w:rPr>
          <w:ins w:id="292" w:author="Sebastien Trousset" w:date="2021-04-29T10:49:00Z"/>
        </w:rPr>
      </w:pPr>
      <w:ins w:id="293" w:author="Windows User" w:date="2021-04-28T16:02:00Z">
        <w:r>
          <w:t>(change accepted)</w:t>
        </w:r>
      </w:ins>
    </w:p>
    <w:p w:rsidR="6F029AE4" w:rsidRDefault="6F029AE4" w:rsidP="6F029AE4">
      <w:pPr>
        <w:pStyle w:val="BodyText1"/>
        <w:rPr>
          <w:ins w:id="294" w:author="Sebastien Trousset" w:date="2021-04-29T10:49:00Z"/>
          <w:color w:val="000000" w:themeColor="text1"/>
        </w:rPr>
      </w:pPr>
    </w:p>
    <w:p w:rsidR="6F029AE4" w:rsidRDefault="6F029AE4" w:rsidP="6F029AE4">
      <w:pPr>
        <w:pStyle w:val="BodyText1"/>
        <w:rPr>
          <w:ins w:id="295" w:author="Sebastien Trousset" w:date="2021-04-29T10:49:00Z"/>
          <w:color w:val="000000" w:themeColor="text1"/>
        </w:rPr>
      </w:pPr>
      <w:ins w:id="296" w:author="Sebastien Trousset" w:date="2021-04-29T10:49:00Z">
        <w:r w:rsidRPr="6F029AE4">
          <w:rPr>
            <w:color w:val="000000" w:themeColor="text1"/>
          </w:rPr>
          <w:t>Request to have the possibility to hide / unhide some of the tiles on the dashboard</w:t>
        </w:r>
      </w:ins>
      <w:ins w:id="297" w:author="Windows User" w:date="2021-04-30T16:31:00Z">
        <w:r w:rsidR="000B40A8">
          <w:rPr>
            <w:color w:val="000000" w:themeColor="text1"/>
          </w:rPr>
          <w:t xml:space="preserve"> sure accepted</w:t>
        </w:r>
      </w:ins>
    </w:p>
    <w:p w:rsidR="6F029AE4" w:rsidRDefault="6F029AE4" w:rsidP="6F029AE4">
      <w:pPr>
        <w:pStyle w:val="BodyText1"/>
        <w:rPr>
          <w:color w:val="000000" w:themeColor="text1"/>
        </w:rPr>
      </w:pPr>
    </w:p>
    <w:p w:rsidR="00143A1F" w:rsidRDefault="6F029AE4" w:rsidP="00143A1F">
      <w:pPr>
        <w:pStyle w:val="Heading21"/>
        <w:rPr>
          <w:rFonts w:eastAsia="Arial Unicode MS" w:cs="Arial Unicode MS"/>
        </w:rPr>
      </w:pPr>
      <w:bookmarkStart w:id="298" w:name="_Toc69979926"/>
      <w:r w:rsidRPr="6F029AE4">
        <w:rPr>
          <w:rFonts w:eastAsia="Arial Unicode MS" w:cs="Arial Unicode MS"/>
        </w:rPr>
        <w:t>Feature 4: EditProfile</w:t>
      </w:r>
      <w:bookmarkEnd w:id="298"/>
    </w:p>
    <w:p w:rsidR="00143A1F" w:rsidRDefault="00143A1F" w:rsidP="00143A1F">
      <w:r>
        <w:t xml:space="preserve">Admin would be able to change own </w:t>
      </w:r>
      <w:r w:rsidR="00E2185F">
        <w:t xml:space="preserve">name and email </w:t>
      </w:r>
      <w:r w:rsidR="009822BD">
        <w:t xml:space="preserve">/ phone </w:t>
      </w:r>
      <w:r w:rsidR="00E2185F">
        <w:t>anytime</w:t>
      </w:r>
      <w:r>
        <w:t>.</w:t>
      </w:r>
      <w:r w:rsidR="00E2185F">
        <w:t xml:space="preserve"> Email will be unique in database.</w:t>
      </w:r>
    </w:p>
    <w:p w:rsidR="00143A1F" w:rsidRDefault="00143A1F" w:rsidP="001D4141">
      <w:pPr>
        <w:rPr>
          <w:rFonts w:eastAsia="Arial Unicode MS" w:cs="Arial Unicode MS"/>
        </w:rPr>
      </w:pPr>
      <w:r>
        <w:tab/>
      </w:r>
    </w:p>
    <w:p w:rsidR="005264B6" w:rsidRDefault="005264B6" w:rsidP="005264B6">
      <w:pPr>
        <w:pStyle w:val="Heading21"/>
        <w:rPr>
          <w:rFonts w:eastAsia="Arial Unicode MS" w:cs="Arial Unicode MS"/>
        </w:rPr>
      </w:pPr>
      <w:bookmarkStart w:id="299" w:name="_Toc69979927"/>
      <w:r>
        <w:rPr>
          <w:rFonts w:eastAsia="Arial Unicode MS" w:cs="Arial Unicode MS"/>
        </w:rPr>
        <w:t xml:space="preserve">Feature </w:t>
      </w:r>
      <w:r w:rsidR="00E65556">
        <w:rPr>
          <w:rFonts w:eastAsia="Arial Unicode MS" w:cs="Arial Unicode MS"/>
        </w:rPr>
        <w:t>5</w:t>
      </w:r>
      <w:r>
        <w:rPr>
          <w:rFonts w:eastAsia="Arial Unicode MS" w:cs="Arial Unicode MS"/>
        </w:rPr>
        <w:t xml:space="preserve">: </w:t>
      </w:r>
      <w:r w:rsidR="001E3954">
        <w:rPr>
          <w:rFonts w:eastAsia="Arial Unicode MS" w:cs="Arial Unicode MS"/>
        </w:rPr>
        <w:t>Change Password</w:t>
      </w:r>
      <w:bookmarkEnd w:id="299"/>
    </w:p>
    <w:p w:rsidR="001E3954" w:rsidRDefault="001E3954" w:rsidP="001E3954">
      <w:r>
        <w:t>Admin would be able to change own password by entering below details in platform.</w:t>
      </w:r>
    </w:p>
    <w:p w:rsidR="001E3954" w:rsidRPr="001E3954" w:rsidRDefault="001E3954" w:rsidP="001E3954">
      <w:r>
        <w:tab/>
      </w:r>
    </w:p>
    <w:p w:rsidR="001E3954" w:rsidRPr="005802AE" w:rsidRDefault="001E3954" w:rsidP="001E3954">
      <w:pPr>
        <w:pStyle w:val="BodyText1"/>
        <w:numPr>
          <w:ilvl w:val="0"/>
          <w:numId w:val="3"/>
        </w:numPr>
      </w:pPr>
      <w:r>
        <w:t>Current Password</w:t>
      </w:r>
      <w:r w:rsidRPr="005802AE">
        <w:t xml:space="preserve"> [Textbox] </w:t>
      </w:r>
      <w:r w:rsidRPr="005802AE">
        <w:rPr>
          <w:color w:val="FF0000"/>
        </w:rPr>
        <w:t>*</w:t>
      </w:r>
    </w:p>
    <w:p w:rsidR="001E3954" w:rsidRPr="005802AE" w:rsidRDefault="001E3954" w:rsidP="001E3954">
      <w:pPr>
        <w:pStyle w:val="BodyText1"/>
        <w:numPr>
          <w:ilvl w:val="0"/>
          <w:numId w:val="3"/>
        </w:numPr>
      </w:pPr>
      <w:r>
        <w:t xml:space="preserve">New </w:t>
      </w:r>
      <w:r w:rsidRPr="005802AE">
        <w:t xml:space="preserve">Password [Textbox] </w:t>
      </w:r>
      <w:r w:rsidRPr="005802AE">
        <w:rPr>
          <w:color w:val="FF0000"/>
        </w:rPr>
        <w:t>*</w:t>
      </w:r>
    </w:p>
    <w:p w:rsidR="001E3954" w:rsidRPr="006D2B82" w:rsidRDefault="001E3954" w:rsidP="001E3954">
      <w:pPr>
        <w:pStyle w:val="BodyText1"/>
        <w:numPr>
          <w:ilvl w:val="0"/>
          <w:numId w:val="3"/>
        </w:numPr>
      </w:pPr>
      <w:r>
        <w:t xml:space="preserve">Confirm New Password </w:t>
      </w:r>
      <w:r w:rsidRPr="005802AE">
        <w:t xml:space="preserve">[Textbox] </w:t>
      </w:r>
      <w:r w:rsidRPr="005802AE">
        <w:rPr>
          <w:color w:val="FF0000"/>
        </w:rPr>
        <w:t>*</w:t>
      </w:r>
    </w:p>
    <w:p w:rsidR="006D2B82" w:rsidRPr="006D2B82" w:rsidRDefault="006D2B82" w:rsidP="001E3954">
      <w:pPr>
        <w:pStyle w:val="BodyText1"/>
        <w:numPr>
          <w:ilvl w:val="0"/>
          <w:numId w:val="3"/>
        </w:numPr>
      </w:pPr>
      <w:r w:rsidRPr="00FA42B1">
        <w:t>Submit button</w:t>
      </w:r>
    </w:p>
    <w:p w:rsidR="006D2B82" w:rsidRPr="005802AE" w:rsidRDefault="006D2B82" w:rsidP="006D2B82">
      <w:pPr>
        <w:pStyle w:val="BodyText1"/>
        <w:numPr>
          <w:ilvl w:val="1"/>
          <w:numId w:val="3"/>
        </w:numPr>
      </w:pPr>
      <w:r w:rsidRPr="00FA42B1">
        <w:t>Clicking on submit button will set new password of admin and admin will be logged out automatically.</w:t>
      </w:r>
    </w:p>
    <w:p w:rsidR="00480231" w:rsidRDefault="00480231" w:rsidP="00615733">
      <w:pPr>
        <w:pStyle w:val="BodyText1"/>
      </w:pPr>
    </w:p>
    <w:p w:rsidR="00B87D4B" w:rsidRDefault="00B87D4B" w:rsidP="00B87D4B">
      <w:pPr>
        <w:pStyle w:val="Heading21"/>
        <w:rPr>
          <w:rFonts w:eastAsia="Arial Unicode MS" w:cs="Arial Unicode MS"/>
        </w:rPr>
      </w:pPr>
      <w:bookmarkStart w:id="300" w:name="_Toc69979928"/>
      <w:r>
        <w:rPr>
          <w:rFonts w:eastAsia="Arial Unicode MS" w:cs="Arial Unicode MS"/>
        </w:rPr>
        <w:t xml:space="preserve">Feature </w:t>
      </w:r>
      <w:r w:rsidR="00E65556">
        <w:rPr>
          <w:rFonts w:eastAsia="Arial Unicode MS" w:cs="Arial Unicode MS"/>
        </w:rPr>
        <w:t>6</w:t>
      </w:r>
      <w:r>
        <w:rPr>
          <w:rFonts w:eastAsia="Arial Unicode MS" w:cs="Arial Unicode MS"/>
        </w:rPr>
        <w:t xml:space="preserve">: </w:t>
      </w:r>
      <w:r w:rsidR="00FF0E20">
        <w:rPr>
          <w:rFonts w:eastAsia="Arial Unicode MS" w:cs="Arial Unicode MS"/>
        </w:rPr>
        <w:t>Admin</w:t>
      </w:r>
      <w:r>
        <w:rPr>
          <w:rFonts w:eastAsia="Arial Unicode MS" w:cs="Arial Unicode MS"/>
        </w:rPr>
        <w:t xml:space="preserve"> Manager</w:t>
      </w:r>
      <w:bookmarkEnd w:id="300"/>
    </w:p>
    <w:p w:rsidR="00B87D4B" w:rsidRPr="00615733" w:rsidRDefault="00B87D4B" w:rsidP="00B87D4B">
      <w:pPr>
        <w:jc w:val="both"/>
      </w:pPr>
      <w:r>
        <w:t xml:space="preserve">This section will allow admin to manage </w:t>
      </w:r>
      <w:r w:rsidR="003F693C">
        <w:t>other admin accounts</w:t>
      </w:r>
      <w:r>
        <w:t xml:space="preserve"> as mentioned below.</w:t>
      </w:r>
    </w:p>
    <w:p w:rsidR="00B87D4B" w:rsidRDefault="00B87D4B" w:rsidP="00B87D4B"/>
    <w:p w:rsidR="00B87D4B" w:rsidRDefault="00B87D4B" w:rsidP="00663A00">
      <w:pPr>
        <w:numPr>
          <w:ilvl w:val="0"/>
          <w:numId w:val="6"/>
        </w:numPr>
        <w:jc w:val="both"/>
      </w:pPr>
      <w:r>
        <w:t xml:space="preserve">Listing of all existing </w:t>
      </w:r>
      <w:r w:rsidR="00730605">
        <w:t>admin accounts</w:t>
      </w:r>
      <w:r>
        <w:t>.</w:t>
      </w:r>
    </w:p>
    <w:p w:rsidR="00B87D4B" w:rsidRDefault="00730605" w:rsidP="00663A00">
      <w:pPr>
        <w:numPr>
          <w:ilvl w:val="1"/>
          <w:numId w:val="6"/>
        </w:numPr>
        <w:jc w:val="both"/>
      </w:pPr>
      <w:r>
        <w:t>Admin</w:t>
      </w:r>
      <w:r w:rsidR="00B87D4B">
        <w:t xml:space="preserve"> Name</w:t>
      </w:r>
    </w:p>
    <w:p w:rsidR="00CA14A3" w:rsidRDefault="00CA14A3" w:rsidP="00663A00">
      <w:pPr>
        <w:numPr>
          <w:ilvl w:val="1"/>
          <w:numId w:val="6"/>
        </w:numPr>
        <w:jc w:val="both"/>
      </w:pPr>
      <w:r>
        <w:t>Phone Number</w:t>
      </w:r>
    </w:p>
    <w:p w:rsidR="00B87D4B" w:rsidRDefault="00730605" w:rsidP="00663A00">
      <w:pPr>
        <w:numPr>
          <w:ilvl w:val="1"/>
          <w:numId w:val="6"/>
        </w:numPr>
        <w:jc w:val="both"/>
      </w:pPr>
      <w:r>
        <w:t>Admin</w:t>
      </w:r>
      <w:r w:rsidR="00B87D4B">
        <w:t xml:space="preserve"> Email</w:t>
      </w:r>
    </w:p>
    <w:p w:rsidR="00B87D4B" w:rsidRDefault="00730605" w:rsidP="00663A00">
      <w:pPr>
        <w:numPr>
          <w:ilvl w:val="1"/>
          <w:numId w:val="6"/>
        </w:numPr>
        <w:jc w:val="both"/>
      </w:pPr>
      <w:r>
        <w:t>Admin</w:t>
      </w:r>
      <w:r w:rsidR="00B87D4B">
        <w:t xml:space="preserve"> Registration Date</w:t>
      </w:r>
    </w:p>
    <w:p w:rsidR="00B87D4B" w:rsidRDefault="00B87D4B" w:rsidP="00663A00">
      <w:pPr>
        <w:numPr>
          <w:ilvl w:val="0"/>
          <w:numId w:val="6"/>
        </w:numPr>
        <w:jc w:val="both"/>
      </w:pPr>
      <w:r>
        <w:lastRenderedPageBreak/>
        <w:t xml:space="preserve">Search </w:t>
      </w:r>
      <w:r w:rsidR="00730605">
        <w:t>Admin</w:t>
      </w:r>
      <w:r>
        <w:t xml:space="preserve"> (by </w:t>
      </w:r>
      <w:r w:rsidR="00730605">
        <w:t>admin</w:t>
      </w:r>
      <w:r>
        <w:t xml:space="preserve"> name).</w:t>
      </w:r>
    </w:p>
    <w:p w:rsidR="00B87D4B" w:rsidRDefault="00B87D4B" w:rsidP="00663A00">
      <w:pPr>
        <w:numPr>
          <w:ilvl w:val="0"/>
          <w:numId w:val="6"/>
        </w:numPr>
        <w:jc w:val="both"/>
      </w:pPr>
      <w:r>
        <w:t xml:space="preserve">Activate /Deactivate </w:t>
      </w:r>
      <w:r w:rsidR="00730605">
        <w:t>Admin</w:t>
      </w:r>
      <w:r>
        <w:t>.</w:t>
      </w:r>
    </w:p>
    <w:p w:rsidR="00B87D4B" w:rsidRDefault="00B87D4B" w:rsidP="00663A00">
      <w:pPr>
        <w:numPr>
          <w:ilvl w:val="0"/>
          <w:numId w:val="6"/>
        </w:numPr>
        <w:jc w:val="both"/>
      </w:pPr>
      <w:r>
        <w:t xml:space="preserve">Delete </w:t>
      </w:r>
      <w:r w:rsidR="00730605">
        <w:t>Admin</w:t>
      </w:r>
      <w:r>
        <w:t xml:space="preserve"> [Soft Delete].</w:t>
      </w:r>
    </w:p>
    <w:p w:rsidR="00B87D4B" w:rsidRDefault="00B87D4B" w:rsidP="00663A00">
      <w:pPr>
        <w:numPr>
          <w:ilvl w:val="0"/>
          <w:numId w:val="6"/>
        </w:numPr>
        <w:jc w:val="both"/>
      </w:pPr>
      <w:r>
        <w:t xml:space="preserve">View / Edit </w:t>
      </w:r>
      <w:r w:rsidR="00730605">
        <w:t>Admin</w:t>
      </w:r>
      <w:r>
        <w:t>.</w:t>
      </w:r>
    </w:p>
    <w:p w:rsidR="00BA67C4" w:rsidRDefault="00BA67C4" w:rsidP="00663A00">
      <w:pPr>
        <w:numPr>
          <w:ilvl w:val="1"/>
          <w:numId w:val="6"/>
        </w:numPr>
        <w:jc w:val="both"/>
      </w:pPr>
      <w:r>
        <w:t>Same information as Add New</w:t>
      </w:r>
    </w:p>
    <w:p w:rsidR="00B87D4B" w:rsidRDefault="1A6BEAEF" w:rsidP="00663A00">
      <w:pPr>
        <w:numPr>
          <w:ilvl w:val="0"/>
          <w:numId w:val="6"/>
        </w:numPr>
        <w:jc w:val="both"/>
      </w:pPr>
      <w:r>
        <w:t xml:space="preserve">Add New </w:t>
      </w:r>
      <w:del w:id="301" w:author="Sebastien Trousset" w:date="2021-04-27T11:41:00Z">
        <w:r w:rsidR="00B87D4B" w:rsidDel="1A6BEAEF">
          <w:delText>Client / company</w:delText>
        </w:r>
      </w:del>
      <w:ins w:id="302" w:author="Sebastien Trousset" w:date="2021-04-27T11:41:00Z">
        <w:r>
          <w:t>Admin</w:t>
        </w:r>
      </w:ins>
      <w:r>
        <w:t>:-</w:t>
      </w:r>
      <w:ins w:id="303" w:author="Windows User" w:date="2021-04-30T16:32:00Z">
        <w:r w:rsidR="000B40A8">
          <w:t xml:space="preserve"> accepted</w:t>
        </w:r>
      </w:ins>
    </w:p>
    <w:p w:rsidR="00B87D4B" w:rsidRDefault="00B87D4B" w:rsidP="00663A00">
      <w:pPr>
        <w:numPr>
          <w:ilvl w:val="1"/>
          <w:numId w:val="6"/>
        </w:numPr>
        <w:jc w:val="both"/>
      </w:pPr>
      <w:r>
        <w:t xml:space="preserve">Admin would be able to add new </w:t>
      </w:r>
      <w:r w:rsidR="00FE5045">
        <w:t>admin</w:t>
      </w:r>
      <w:r>
        <w:t xml:space="preserve"> by entering below details.</w:t>
      </w:r>
    </w:p>
    <w:p w:rsidR="00B87D4B" w:rsidRDefault="00B87D4B" w:rsidP="00B87D4B">
      <w:pPr>
        <w:ind w:left="2160"/>
        <w:jc w:val="both"/>
      </w:pPr>
    </w:p>
    <w:p w:rsidR="00B87D4B" w:rsidRPr="00CA14A3" w:rsidRDefault="00B87D4B" w:rsidP="00663A00">
      <w:pPr>
        <w:numPr>
          <w:ilvl w:val="3"/>
          <w:numId w:val="6"/>
        </w:numPr>
        <w:jc w:val="both"/>
      </w:pPr>
      <w:r>
        <w:t xml:space="preserve">Name of the </w:t>
      </w:r>
      <w:r w:rsidR="00FE5045">
        <w:t>admin</w:t>
      </w:r>
      <w:r>
        <w:t xml:space="preserve">  [Textbox] </w:t>
      </w:r>
      <w:r w:rsidRPr="00A029C9">
        <w:rPr>
          <w:color w:val="FF0000"/>
        </w:rPr>
        <w:t>*</w:t>
      </w:r>
    </w:p>
    <w:p w:rsidR="00CA14A3" w:rsidRPr="00A029C9" w:rsidRDefault="00CA14A3" w:rsidP="1A6BEAEF">
      <w:pPr>
        <w:numPr>
          <w:ilvl w:val="3"/>
          <w:numId w:val="6"/>
        </w:numPr>
        <w:jc w:val="both"/>
        <w:rPr>
          <w:del w:id="304" w:author="Sebastien Trousset" w:date="2021-04-28T02:21:00Z"/>
        </w:rPr>
      </w:pPr>
      <w:del w:id="305" w:author="Sebastien Trousset" w:date="2021-04-28T02:21:00Z">
        <w:r w:rsidRPr="1A6BEAEF" w:rsidDel="1A6BEAEF">
          <w:rPr>
            <w:color w:val="auto"/>
          </w:rPr>
          <w:delText xml:space="preserve">Phone Number of admin </w:delText>
        </w:r>
        <w:r w:rsidDel="1A6BEAEF">
          <w:delText xml:space="preserve">[Textbox] </w:delText>
        </w:r>
        <w:r w:rsidRPr="1A6BEAEF" w:rsidDel="1A6BEAEF">
          <w:rPr>
            <w:color w:val="FF0000"/>
          </w:rPr>
          <w:delText>*</w:delText>
        </w:r>
      </w:del>
      <w:ins w:id="306" w:author="Windows User" w:date="2021-04-30T16:32:00Z">
        <w:r w:rsidR="000B40A8">
          <w:rPr>
            <w:color w:val="FF0000"/>
          </w:rPr>
          <w:t xml:space="preserve"> accepted</w:t>
        </w:r>
      </w:ins>
    </w:p>
    <w:p w:rsidR="00B87D4B" w:rsidRPr="009C6EE9" w:rsidRDefault="00B87D4B" w:rsidP="00663A00">
      <w:pPr>
        <w:numPr>
          <w:ilvl w:val="3"/>
          <w:numId w:val="6"/>
        </w:numPr>
        <w:jc w:val="both"/>
      </w:pPr>
      <w:r w:rsidRPr="00A029C9">
        <w:t xml:space="preserve">Email of the </w:t>
      </w:r>
      <w:r w:rsidR="00FE5045">
        <w:t xml:space="preserve">admin  </w:t>
      </w:r>
      <w:r>
        <w:t xml:space="preserve">[Textbox] </w:t>
      </w:r>
      <w:r w:rsidRPr="00A029C9">
        <w:rPr>
          <w:color w:val="FF0000"/>
        </w:rPr>
        <w:t>*</w:t>
      </w:r>
    </w:p>
    <w:p w:rsidR="009C6EE9" w:rsidRPr="00A029C9" w:rsidRDefault="1A6BEAEF" w:rsidP="00663A00">
      <w:pPr>
        <w:numPr>
          <w:ilvl w:val="4"/>
          <w:numId w:val="6"/>
        </w:numPr>
        <w:jc w:val="both"/>
      </w:pPr>
      <w:r w:rsidRPr="1A6BEAEF">
        <w:rPr>
          <w:color w:val="FF0000"/>
        </w:rPr>
        <w:t>Email will be unique in database.</w:t>
      </w:r>
    </w:p>
    <w:p w:rsidR="00B87D4B" w:rsidRPr="006528C0" w:rsidRDefault="00B87D4B" w:rsidP="00663A00">
      <w:pPr>
        <w:numPr>
          <w:ilvl w:val="3"/>
          <w:numId w:val="6"/>
        </w:numPr>
        <w:jc w:val="both"/>
      </w:pPr>
      <w:r>
        <w:t xml:space="preserve">Password of the </w:t>
      </w:r>
      <w:r w:rsidR="00FE5045">
        <w:t xml:space="preserve">admin </w:t>
      </w:r>
      <w:r>
        <w:t xml:space="preserve">[Textbox] </w:t>
      </w:r>
      <w:r w:rsidRPr="00A029C9">
        <w:rPr>
          <w:color w:val="FF0000"/>
        </w:rPr>
        <w:t>*</w:t>
      </w:r>
    </w:p>
    <w:p w:rsidR="00B87D4B" w:rsidRDefault="00B87D4B" w:rsidP="00663A00">
      <w:pPr>
        <w:numPr>
          <w:ilvl w:val="3"/>
          <w:numId w:val="6"/>
        </w:numPr>
        <w:jc w:val="both"/>
      </w:pPr>
      <w:r w:rsidRPr="006528C0">
        <w:t>Submit Button</w:t>
      </w:r>
    </w:p>
    <w:p w:rsidR="00B87D4B" w:rsidRDefault="00B87D4B" w:rsidP="00B87D4B">
      <w:pPr>
        <w:ind w:left="3600"/>
        <w:jc w:val="both"/>
      </w:pPr>
    </w:p>
    <w:p w:rsidR="00B87D4B" w:rsidRDefault="00B87D4B" w:rsidP="00B87D4B">
      <w:pPr>
        <w:jc w:val="both"/>
      </w:pPr>
      <w:r>
        <w:t xml:space="preserve">When admin will press submit button then a new account will be created for </w:t>
      </w:r>
      <w:r w:rsidR="00B117EC">
        <w:t>admin</w:t>
      </w:r>
      <w:r>
        <w:t xml:space="preserve"> and </w:t>
      </w:r>
      <w:r w:rsidR="00B117EC">
        <w:t>new admin</w:t>
      </w:r>
      <w:r>
        <w:t xml:space="preserve"> will receive an email with own login details.</w:t>
      </w:r>
    </w:p>
    <w:p w:rsidR="00E53CA8" w:rsidRDefault="00E53CA8" w:rsidP="00B87D4B">
      <w:pPr>
        <w:jc w:val="both"/>
      </w:pPr>
    </w:p>
    <w:p w:rsidR="00E53CA8" w:rsidRPr="00A029C9" w:rsidRDefault="000C0D63" w:rsidP="00B87D4B">
      <w:pPr>
        <w:jc w:val="both"/>
      </w:pPr>
      <w:r>
        <w:t>All admin will have same access of system. There will be no personalized role and permission for admin accounts. All will have same feature and access.</w:t>
      </w:r>
    </w:p>
    <w:p w:rsidR="00B87D4B" w:rsidRDefault="00B87D4B" w:rsidP="00615733">
      <w:pPr>
        <w:pStyle w:val="BodyText1"/>
      </w:pPr>
    </w:p>
    <w:p w:rsidR="00615733" w:rsidRDefault="00615733" w:rsidP="00615733">
      <w:pPr>
        <w:pStyle w:val="Heading21"/>
        <w:rPr>
          <w:rFonts w:eastAsia="Arial Unicode MS" w:cs="Arial Unicode MS"/>
        </w:rPr>
      </w:pPr>
      <w:bookmarkStart w:id="307" w:name="_Toc69979929"/>
      <w:r>
        <w:rPr>
          <w:rFonts w:eastAsia="Arial Unicode MS" w:cs="Arial Unicode MS"/>
        </w:rPr>
        <w:t xml:space="preserve">Feature </w:t>
      </w:r>
      <w:r w:rsidR="00E65556">
        <w:rPr>
          <w:rFonts w:eastAsia="Arial Unicode MS" w:cs="Arial Unicode MS"/>
        </w:rPr>
        <w:t>7</w:t>
      </w:r>
      <w:r>
        <w:rPr>
          <w:rFonts w:eastAsia="Arial Unicode MS" w:cs="Arial Unicode MS"/>
        </w:rPr>
        <w:t xml:space="preserve">: </w:t>
      </w:r>
      <w:r w:rsidR="006B2872">
        <w:rPr>
          <w:rFonts w:eastAsia="Arial Unicode MS" w:cs="Arial Unicode MS"/>
        </w:rPr>
        <w:t>Client / Company Manager</w:t>
      </w:r>
      <w:bookmarkEnd w:id="307"/>
    </w:p>
    <w:p w:rsidR="001D3EEE" w:rsidRPr="00615733" w:rsidRDefault="006B2872" w:rsidP="001D3EEE">
      <w:pPr>
        <w:jc w:val="both"/>
      </w:pPr>
      <w:r>
        <w:t xml:space="preserve">This section will allow admin to </w:t>
      </w:r>
      <w:r w:rsidR="005D0853">
        <w:t>manage clients or companies as mentioned below.</w:t>
      </w:r>
    </w:p>
    <w:p w:rsidR="00615733" w:rsidRDefault="00615733" w:rsidP="00615733"/>
    <w:p w:rsidR="00615733" w:rsidRDefault="1A6BEAEF" w:rsidP="00663A00">
      <w:pPr>
        <w:numPr>
          <w:ilvl w:val="0"/>
          <w:numId w:val="6"/>
        </w:numPr>
        <w:jc w:val="both"/>
      </w:pPr>
      <w:r>
        <w:t>Listing of all existing clients or companies.</w:t>
      </w:r>
    </w:p>
    <w:p w:rsidR="1A6BEAEF" w:rsidRDefault="1A6BEAEF" w:rsidP="1A6BEAEF">
      <w:pPr>
        <w:numPr>
          <w:ilvl w:val="1"/>
          <w:numId w:val="6"/>
        </w:numPr>
        <w:jc w:val="both"/>
        <w:rPr>
          <w:ins w:id="308" w:author="Sebastien Trousset" w:date="2021-04-28T02:23:00Z"/>
        </w:rPr>
      </w:pPr>
      <w:ins w:id="309" w:author="Sebastien Trousset" w:date="2021-04-28T02:23:00Z">
        <w:r>
          <w:t xml:space="preserve">Client / Company </w:t>
        </w:r>
      </w:ins>
      <w:ins w:id="310" w:author="Sebastien Trousset" w:date="2021-04-28T02:24:00Z">
        <w:r>
          <w:t xml:space="preserve">Main </w:t>
        </w:r>
      </w:ins>
      <w:ins w:id="311" w:author="Sebastien Trousset" w:date="2021-04-28T02:23:00Z">
        <w:r>
          <w:t xml:space="preserve">User Name (the name of the actual person who will </w:t>
        </w:r>
      </w:ins>
      <w:ins w:id="312" w:author="Sebastien Trousset" w:date="2021-04-28T02:24:00Z">
        <w:r>
          <w:t>login and upload the documents)</w:t>
        </w:r>
      </w:ins>
      <w:ins w:id="313" w:author="Windows User" w:date="2021-04-28T16:02:00Z">
        <w:r w:rsidR="00871B7B">
          <w:t>(change accepted)</w:t>
        </w:r>
      </w:ins>
    </w:p>
    <w:p w:rsidR="00890C54" w:rsidRDefault="00890C54" w:rsidP="00663A00">
      <w:pPr>
        <w:numPr>
          <w:ilvl w:val="1"/>
          <w:numId w:val="6"/>
        </w:numPr>
        <w:jc w:val="both"/>
      </w:pPr>
      <w:r>
        <w:t>Client / Company Name</w:t>
      </w:r>
    </w:p>
    <w:p w:rsidR="00E2138E" w:rsidRDefault="00E2138E" w:rsidP="00663A00">
      <w:pPr>
        <w:numPr>
          <w:ilvl w:val="1"/>
          <w:numId w:val="6"/>
        </w:numPr>
        <w:jc w:val="both"/>
      </w:pPr>
      <w:r>
        <w:t>Client / Company Phone</w:t>
      </w:r>
    </w:p>
    <w:p w:rsidR="00890C54" w:rsidRDefault="00890C54" w:rsidP="00663A00">
      <w:pPr>
        <w:numPr>
          <w:ilvl w:val="1"/>
          <w:numId w:val="6"/>
        </w:numPr>
        <w:jc w:val="both"/>
      </w:pPr>
      <w:r>
        <w:t>Client / Company Email</w:t>
      </w:r>
    </w:p>
    <w:p w:rsidR="00890C54" w:rsidRDefault="6F029AE4" w:rsidP="6F029AE4">
      <w:pPr>
        <w:numPr>
          <w:ilvl w:val="1"/>
          <w:numId w:val="6"/>
        </w:numPr>
        <w:jc w:val="both"/>
        <w:rPr>
          <w:ins w:id="314" w:author="Sebastien Trousset" w:date="2021-04-29T11:17:00Z"/>
          <w:rFonts w:asciiTheme="minorHAnsi" w:eastAsiaTheme="minorEastAsia" w:hAnsiTheme="minorHAnsi" w:cstheme="minorBidi"/>
          <w:color w:val="000000" w:themeColor="text1"/>
        </w:rPr>
      </w:pPr>
      <w:ins w:id="315" w:author="Sebastien Trousset" w:date="2021-04-29T11:17:00Z">
        <w:r w:rsidRPr="6F029AE4">
          <w:rPr>
            <w:color w:val="000000" w:themeColor="text1"/>
          </w:rPr>
          <w:t>Client / Company address</w:t>
        </w:r>
      </w:ins>
    </w:p>
    <w:p w:rsidR="00890C54" w:rsidRDefault="6F029AE4" w:rsidP="00663A00">
      <w:pPr>
        <w:numPr>
          <w:ilvl w:val="1"/>
          <w:numId w:val="6"/>
        </w:numPr>
        <w:jc w:val="both"/>
        <w:rPr>
          <w:ins w:id="316" w:author="Sebastien Trousset" w:date="2021-04-29T11:17:00Z"/>
        </w:rPr>
      </w:pPr>
      <w:r>
        <w:t>Client / Company Registration Date</w:t>
      </w:r>
    </w:p>
    <w:p w:rsidR="6F029AE4" w:rsidRDefault="6F029AE4" w:rsidP="6F029AE4">
      <w:pPr>
        <w:numPr>
          <w:ilvl w:val="1"/>
          <w:numId w:val="6"/>
        </w:numPr>
        <w:jc w:val="both"/>
        <w:rPr>
          <w:rFonts w:asciiTheme="minorHAnsi" w:eastAsiaTheme="minorEastAsia" w:hAnsiTheme="minorHAnsi" w:cstheme="minorBidi"/>
          <w:color w:val="000000" w:themeColor="text1"/>
        </w:rPr>
      </w:pPr>
      <w:ins w:id="317" w:author="Sebastien Trousset" w:date="2021-04-29T11:17:00Z">
        <w:r w:rsidRPr="6F029AE4">
          <w:rPr>
            <w:color w:val="000000" w:themeColor="text1"/>
          </w:rPr>
          <w:t>List of key personnel</w:t>
        </w:r>
      </w:ins>
    </w:p>
    <w:p w:rsidR="00615733" w:rsidRDefault="00615733" w:rsidP="00663A00">
      <w:pPr>
        <w:numPr>
          <w:ilvl w:val="0"/>
          <w:numId w:val="6"/>
        </w:numPr>
        <w:jc w:val="both"/>
      </w:pPr>
      <w:r>
        <w:t xml:space="preserve">Search Client (by </w:t>
      </w:r>
      <w:r w:rsidR="008422A9">
        <w:t>client name</w:t>
      </w:r>
      <w:r>
        <w:t>).</w:t>
      </w:r>
    </w:p>
    <w:p w:rsidR="00615733" w:rsidRDefault="001D3EEE" w:rsidP="00663A00">
      <w:pPr>
        <w:numPr>
          <w:ilvl w:val="0"/>
          <w:numId w:val="6"/>
        </w:numPr>
        <w:jc w:val="both"/>
      </w:pPr>
      <w:r>
        <w:t>Activate /</w:t>
      </w:r>
      <w:r w:rsidR="00615733">
        <w:t xml:space="preserve">Deactivate </w:t>
      </w:r>
      <w:r w:rsidR="008422A9">
        <w:t>Client</w:t>
      </w:r>
      <w:r w:rsidR="00615733">
        <w:t>.</w:t>
      </w:r>
    </w:p>
    <w:p w:rsidR="00615733" w:rsidRDefault="1A6BEAEF" w:rsidP="00663A00">
      <w:pPr>
        <w:numPr>
          <w:ilvl w:val="0"/>
          <w:numId w:val="6"/>
        </w:numPr>
        <w:jc w:val="both"/>
      </w:pPr>
      <w:r>
        <w:t>Delete Client [Soft Delete].</w:t>
      </w:r>
    </w:p>
    <w:p w:rsidR="00A029C9" w:rsidRDefault="00A029C9" w:rsidP="00663A00">
      <w:pPr>
        <w:numPr>
          <w:ilvl w:val="0"/>
          <w:numId w:val="6"/>
        </w:numPr>
        <w:jc w:val="both"/>
      </w:pPr>
      <w:r>
        <w:t>View / Edit client.</w:t>
      </w:r>
    </w:p>
    <w:p w:rsidR="005400EC" w:rsidRDefault="005400EC" w:rsidP="00663A00">
      <w:pPr>
        <w:numPr>
          <w:ilvl w:val="1"/>
          <w:numId w:val="6"/>
        </w:numPr>
        <w:jc w:val="both"/>
      </w:pPr>
      <w:r>
        <w:t>Same information as Add New</w:t>
      </w:r>
    </w:p>
    <w:p w:rsidR="00A029C9" w:rsidRDefault="00A029C9" w:rsidP="00663A00">
      <w:pPr>
        <w:numPr>
          <w:ilvl w:val="0"/>
          <w:numId w:val="6"/>
        </w:numPr>
        <w:jc w:val="both"/>
      </w:pPr>
      <w:r>
        <w:t>Add New Client / company:-</w:t>
      </w:r>
    </w:p>
    <w:p w:rsidR="00486BCF" w:rsidRDefault="00486BCF" w:rsidP="00486BCF">
      <w:pPr>
        <w:ind w:left="1440"/>
        <w:jc w:val="both"/>
      </w:pPr>
    </w:p>
    <w:p w:rsidR="00A029C9" w:rsidRDefault="00A029C9" w:rsidP="00663A00">
      <w:pPr>
        <w:numPr>
          <w:ilvl w:val="1"/>
          <w:numId w:val="6"/>
        </w:numPr>
        <w:jc w:val="both"/>
      </w:pPr>
      <w:r>
        <w:t>Admin would be able to add new client or company by entering below details.</w:t>
      </w:r>
    </w:p>
    <w:p w:rsidR="00E07074" w:rsidRDefault="00E07074" w:rsidP="00E07074">
      <w:pPr>
        <w:ind w:left="2160"/>
        <w:jc w:val="both"/>
      </w:pPr>
    </w:p>
    <w:p w:rsidR="1A6BEAEF" w:rsidRDefault="1A6BEAEF" w:rsidP="1A6BEAEF">
      <w:pPr>
        <w:numPr>
          <w:ilvl w:val="3"/>
          <w:numId w:val="6"/>
        </w:numPr>
        <w:jc w:val="both"/>
        <w:rPr>
          <w:ins w:id="318" w:author="Sebastien Trousset" w:date="2021-04-28T02:24:00Z"/>
        </w:rPr>
      </w:pPr>
      <w:ins w:id="319" w:author="Sebastien Trousset" w:date="2021-04-28T02:24:00Z">
        <w:r>
          <w:t>Name of the client / company main user name</w:t>
        </w:r>
      </w:ins>
      <w:ins w:id="320" w:author="Windows User" w:date="2021-04-28T16:03:00Z">
        <w:r w:rsidR="00871B7B">
          <w:t>(change accepted)</w:t>
        </w:r>
      </w:ins>
    </w:p>
    <w:p w:rsidR="00A029C9" w:rsidRPr="00A029C9" w:rsidRDefault="00A029C9" w:rsidP="00663A00">
      <w:pPr>
        <w:numPr>
          <w:ilvl w:val="3"/>
          <w:numId w:val="6"/>
        </w:numPr>
        <w:jc w:val="both"/>
      </w:pPr>
      <w:r>
        <w:t xml:space="preserve">Name of the client / company  [Textbox] </w:t>
      </w:r>
      <w:r w:rsidRPr="00A029C9">
        <w:rPr>
          <w:color w:val="FF0000"/>
        </w:rPr>
        <w:t>*</w:t>
      </w:r>
    </w:p>
    <w:p w:rsidR="00A029C9" w:rsidRPr="00975E39" w:rsidRDefault="00A029C9" w:rsidP="00663A00">
      <w:pPr>
        <w:numPr>
          <w:ilvl w:val="3"/>
          <w:numId w:val="6"/>
        </w:numPr>
        <w:jc w:val="both"/>
      </w:pPr>
      <w:r w:rsidRPr="00A029C9">
        <w:lastRenderedPageBreak/>
        <w:t xml:space="preserve">Email of the </w:t>
      </w:r>
      <w:r w:rsidR="00CD4627">
        <w:t>client / company</w:t>
      </w:r>
      <w:r>
        <w:t xml:space="preserve">[Textbox] </w:t>
      </w:r>
      <w:r w:rsidRPr="00A029C9">
        <w:rPr>
          <w:color w:val="FF0000"/>
        </w:rPr>
        <w:t>*</w:t>
      </w:r>
    </w:p>
    <w:p w:rsidR="00975E39" w:rsidRPr="005C1D08" w:rsidRDefault="1A6BEAEF" w:rsidP="00663A00">
      <w:pPr>
        <w:numPr>
          <w:ilvl w:val="4"/>
          <w:numId w:val="6"/>
        </w:numPr>
        <w:jc w:val="both"/>
      </w:pPr>
      <w:r w:rsidRPr="1A6BEAEF">
        <w:rPr>
          <w:color w:val="FF0000"/>
        </w:rPr>
        <w:t>Email will be unique in database.</w:t>
      </w:r>
    </w:p>
    <w:p w:rsidR="005C1D08" w:rsidRPr="005C1D08" w:rsidRDefault="00753A21" w:rsidP="00663A00">
      <w:pPr>
        <w:numPr>
          <w:ilvl w:val="3"/>
          <w:numId w:val="6"/>
        </w:numPr>
        <w:jc w:val="both"/>
      </w:pPr>
      <w:r>
        <w:t xml:space="preserve">Client / </w:t>
      </w:r>
      <w:r w:rsidR="003A25FA">
        <w:t>c</w:t>
      </w:r>
      <w:r w:rsidR="005C1D08" w:rsidRPr="005C1D08">
        <w:t xml:space="preserve">ompany Phone Number </w:t>
      </w:r>
      <w:r w:rsidR="005C1D08">
        <w:t xml:space="preserve">[Textbox] </w:t>
      </w:r>
      <w:r w:rsidR="005C1D08" w:rsidRPr="00A029C9">
        <w:rPr>
          <w:color w:val="FF0000"/>
        </w:rPr>
        <w:t>*</w:t>
      </w:r>
    </w:p>
    <w:p w:rsidR="005C1D08" w:rsidRPr="008E6223" w:rsidRDefault="1A6BEAEF" w:rsidP="00663A00">
      <w:pPr>
        <w:numPr>
          <w:ilvl w:val="3"/>
          <w:numId w:val="6"/>
        </w:numPr>
        <w:jc w:val="both"/>
        <w:rPr>
          <w:ins w:id="321" w:author="Sebastien Trousset" w:date="2021-04-28T02:24:00Z"/>
        </w:rPr>
      </w:pPr>
      <w:r>
        <w:t>Client / company Address</w:t>
      </w:r>
      <w:del w:id="322" w:author="Sebastien Trousset" w:date="2021-04-28T02:26:00Z">
        <w:r w:rsidR="003A25FA" w:rsidDel="1A6BEAEF">
          <w:delText xml:space="preserve"> [Text Area]</w:delText>
        </w:r>
      </w:del>
      <w:r w:rsidRPr="1A6BEAEF">
        <w:rPr>
          <w:color w:val="FF0000"/>
        </w:rPr>
        <w:t xml:space="preserve"> *</w:t>
      </w:r>
      <w:ins w:id="323" w:author="Windows User" w:date="2021-04-28T16:03:00Z">
        <w:r w:rsidR="00871B7B">
          <w:t>(change accepted)</w:t>
        </w:r>
      </w:ins>
    </w:p>
    <w:p w:rsidR="00000000" w:rsidRDefault="1A6BEAEF">
      <w:pPr>
        <w:numPr>
          <w:ilvl w:val="4"/>
          <w:numId w:val="6"/>
        </w:numPr>
        <w:jc w:val="both"/>
        <w:rPr>
          <w:ins w:id="324" w:author="Sebastien Trousset" w:date="2021-04-28T02:25:00Z"/>
        </w:rPr>
        <w:pPrChange w:id="325" w:author="Sebastien Trousset" w:date="2021-04-28T02:24:00Z">
          <w:pPr>
            <w:numPr>
              <w:ilvl w:val="3"/>
              <w:numId w:val="6"/>
            </w:numPr>
            <w:tabs>
              <w:tab w:val="num" w:pos="3600"/>
            </w:tabs>
            <w:ind w:left="3600" w:hanging="360"/>
            <w:jc w:val="both"/>
          </w:pPr>
        </w:pPrChange>
      </w:pPr>
      <w:ins w:id="326" w:author="Sebastien Trousset" w:date="2021-04-28T02:25:00Z">
        <w:r w:rsidRPr="1A6BEAEF">
          <w:rPr>
            <w:color w:val="FF0000"/>
          </w:rPr>
          <w:t>Address line 1</w:t>
        </w:r>
      </w:ins>
      <w:ins w:id="327" w:author="Sebastien Trousset" w:date="2021-04-28T02:26:00Z">
        <w:r w:rsidRPr="1A6BEAEF">
          <w:rPr>
            <w:color w:val="FF0000"/>
          </w:rPr>
          <w:t xml:space="preserve"> [Text</w:t>
        </w:r>
      </w:ins>
      <w:ins w:id="328" w:author="Sebastien Trousset" w:date="2021-04-28T02:27:00Z">
        <w:r w:rsidRPr="1A6BEAEF">
          <w:rPr>
            <w:color w:val="FF0000"/>
          </w:rPr>
          <w:t>box</w:t>
        </w:r>
      </w:ins>
      <w:ins w:id="329" w:author="Sebastien Trousset" w:date="2021-04-28T02:26:00Z">
        <w:r w:rsidRPr="1A6BEAEF">
          <w:rPr>
            <w:color w:val="FF0000"/>
          </w:rPr>
          <w:t>]*</w:t>
        </w:r>
      </w:ins>
    </w:p>
    <w:p w:rsidR="1A6BEAEF" w:rsidRDefault="1A6BEAEF" w:rsidP="1A6BEAEF">
      <w:pPr>
        <w:numPr>
          <w:ilvl w:val="4"/>
          <w:numId w:val="6"/>
        </w:numPr>
        <w:jc w:val="both"/>
        <w:rPr>
          <w:ins w:id="330" w:author="Sebastien Trousset" w:date="2021-04-28T02:25:00Z"/>
        </w:rPr>
      </w:pPr>
      <w:ins w:id="331" w:author="Sebastien Trousset" w:date="2021-04-28T02:25:00Z">
        <w:r w:rsidRPr="1A6BEAEF">
          <w:rPr>
            <w:color w:val="FF0000"/>
          </w:rPr>
          <w:t>Address line 2</w:t>
        </w:r>
      </w:ins>
      <w:ins w:id="332" w:author="Sebastien Trousset" w:date="2021-04-28T02:26:00Z">
        <w:r w:rsidRPr="1A6BEAEF">
          <w:rPr>
            <w:color w:val="FF0000"/>
          </w:rPr>
          <w:t>[Textbox]</w:t>
        </w:r>
      </w:ins>
    </w:p>
    <w:p w:rsidR="006440C7" w:rsidRDefault="1A6BEAEF">
      <w:pPr>
        <w:numPr>
          <w:ilvl w:val="4"/>
          <w:numId w:val="6"/>
        </w:numPr>
        <w:jc w:val="both"/>
        <w:rPr>
          <w:ins w:id="333" w:author="Sebastien Trousset" w:date="2021-04-28T02:25:00Z"/>
          <w:rFonts w:asciiTheme="minorHAnsi" w:eastAsiaTheme="minorEastAsia" w:hAnsiTheme="minorHAnsi" w:cstheme="minorBidi"/>
          <w:color w:val="000000" w:themeColor="text1"/>
        </w:rPr>
      </w:pPr>
      <w:ins w:id="334" w:author="Sebastien Trousset" w:date="2021-04-28T02:25:00Z">
        <w:r w:rsidRPr="1A6BEAEF">
          <w:rPr>
            <w:color w:val="FF0000"/>
          </w:rPr>
          <w:t>City</w:t>
        </w:r>
      </w:ins>
      <w:ins w:id="335" w:author="Sebastien Trousset" w:date="2021-04-28T02:26:00Z">
        <w:r w:rsidRPr="1A6BEAEF">
          <w:rPr>
            <w:color w:val="FF0000"/>
          </w:rPr>
          <w:t xml:space="preserve"> [Text</w:t>
        </w:r>
      </w:ins>
      <w:ins w:id="336" w:author="Sebastien Trousset" w:date="2021-04-28T02:27:00Z">
        <w:r w:rsidRPr="1A6BEAEF">
          <w:rPr>
            <w:color w:val="FF0000"/>
          </w:rPr>
          <w:t>box</w:t>
        </w:r>
      </w:ins>
      <w:ins w:id="337" w:author="Sebastien Trousset" w:date="2021-04-28T02:26:00Z">
        <w:r w:rsidRPr="1A6BEAEF">
          <w:rPr>
            <w:color w:val="FF0000"/>
          </w:rPr>
          <w:t>]*</w:t>
        </w:r>
      </w:ins>
    </w:p>
    <w:p w:rsidR="1A6BEAEF" w:rsidRDefault="1A6BEAEF" w:rsidP="1A6BEAEF">
      <w:pPr>
        <w:numPr>
          <w:ilvl w:val="4"/>
          <w:numId w:val="6"/>
        </w:numPr>
        <w:jc w:val="both"/>
        <w:rPr>
          <w:ins w:id="338" w:author="Sebastien Trousset" w:date="2021-04-28T02:27:00Z"/>
        </w:rPr>
      </w:pPr>
      <w:ins w:id="339" w:author="Sebastien Trousset" w:date="2021-04-28T02:25:00Z">
        <w:r w:rsidRPr="1A6BEAEF">
          <w:rPr>
            <w:color w:val="FF0000"/>
          </w:rPr>
          <w:t xml:space="preserve">State / Territory </w:t>
        </w:r>
      </w:ins>
      <w:ins w:id="340" w:author="Sebastien Trousset" w:date="2021-04-28T02:28:00Z">
        <w:r w:rsidRPr="1A6BEAEF">
          <w:rPr>
            <w:color w:val="FF0000"/>
          </w:rPr>
          <w:t xml:space="preserve">[fixed </w:t>
        </w:r>
      </w:ins>
      <w:ins w:id="341" w:author="Sebastien Trousset" w:date="2021-04-28T02:25:00Z">
        <w:r w:rsidRPr="1A6BEAEF">
          <w:rPr>
            <w:color w:val="FF0000"/>
          </w:rPr>
          <w:t>dropdown list with all states / territories</w:t>
        </w:r>
      </w:ins>
      <w:ins w:id="342" w:author="Sebastien Trousset" w:date="2021-04-28T02:28:00Z">
        <w:r w:rsidRPr="1A6BEAEF">
          <w:rPr>
            <w:color w:val="FF0000"/>
          </w:rPr>
          <w:t>]*</w:t>
        </w:r>
      </w:ins>
    </w:p>
    <w:p w:rsidR="00000000" w:rsidRDefault="1A6BEAEF">
      <w:pPr>
        <w:numPr>
          <w:ilvl w:val="5"/>
          <w:numId w:val="6"/>
        </w:numPr>
        <w:jc w:val="both"/>
        <w:rPr>
          <w:ins w:id="343" w:author="Sebastien Trousset" w:date="2021-04-28T02:27:00Z"/>
        </w:rPr>
        <w:pPrChange w:id="344" w:author="Sebastien Trousset" w:date="2021-04-28T02:27:00Z">
          <w:pPr>
            <w:numPr>
              <w:ilvl w:val="4"/>
              <w:numId w:val="6"/>
            </w:numPr>
            <w:tabs>
              <w:tab w:val="num" w:pos="4320"/>
            </w:tabs>
            <w:ind w:left="4320" w:hanging="360"/>
            <w:jc w:val="both"/>
          </w:pPr>
        </w:pPrChange>
      </w:pPr>
      <w:ins w:id="345" w:author="Sebastien Trousset" w:date="2021-04-28T02:27:00Z">
        <w:r w:rsidRPr="1A6BEAEF">
          <w:rPr>
            <w:color w:val="FF0000"/>
          </w:rPr>
          <w:t>NSW</w:t>
        </w:r>
      </w:ins>
    </w:p>
    <w:p w:rsidR="1A6BEAEF" w:rsidRDefault="1A6BEAEF" w:rsidP="1A6BEAEF">
      <w:pPr>
        <w:numPr>
          <w:ilvl w:val="5"/>
          <w:numId w:val="6"/>
        </w:numPr>
        <w:jc w:val="both"/>
        <w:rPr>
          <w:ins w:id="346" w:author="Sebastien Trousset" w:date="2021-04-28T02:28:00Z"/>
        </w:rPr>
      </w:pPr>
      <w:ins w:id="347" w:author="Sebastien Trousset" w:date="2021-04-28T02:28:00Z">
        <w:r w:rsidRPr="1A6BEAEF">
          <w:rPr>
            <w:color w:val="FF0000"/>
          </w:rPr>
          <w:t>QLD</w:t>
        </w:r>
      </w:ins>
    </w:p>
    <w:p w:rsidR="1A6BEAEF" w:rsidRDefault="1A6BEAEF" w:rsidP="1A6BEAEF">
      <w:pPr>
        <w:numPr>
          <w:ilvl w:val="5"/>
          <w:numId w:val="6"/>
        </w:numPr>
        <w:jc w:val="both"/>
        <w:rPr>
          <w:ins w:id="348" w:author="Sebastien Trousset" w:date="2021-04-28T02:27:00Z"/>
        </w:rPr>
      </w:pPr>
      <w:ins w:id="349" w:author="Sebastien Trousset" w:date="2021-04-28T02:27:00Z">
        <w:r w:rsidRPr="1A6BEAEF">
          <w:rPr>
            <w:color w:val="FF0000"/>
          </w:rPr>
          <w:t>SA</w:t>
        </w:r>
      </w:ins>
    </w:p>
    <w:p w:rsidR="1A6BEAEF" w:rsidRDefault="1A6BEAEF" w:rsidP="1A6BEAEF">
      <w:pPr>
        <w:numPr>
          <w:ilvl w:val="5"/>
          <w:numId w:val="6"/>
        </w:numPr>
        <w:jc w:val="both"/>
        <w:rPr>
          <w:ins w:id="350" w:author="Sebastien Trousset" w:date="2021-04-28T02:28:00Z"/>
        </w:rPr>
      </w:pPr>
      <w:ins w:id="351" w:author="Sebastien Trousset" w:date="2021-04-28T02:28:00Z">
        <w:r w:rsidRPr="1A6BEAEF">
          <w:rPr>
            <w:color w:val="000000" w:themeColor="text1"/>
          </w:rPr>
          <w:t>TAS</w:t>
        </w:r>
      </w:ins>
    </w:p>
    <w:p w:rsidR="1A6BEAEF" w:rsidRDefault="1A6BEAEF" w:rsidP="1A6BEAEF">
      <w:pPr>
        <w:numPr>
          <w:ilvl w:val="5"/>
          <w:numId w:val="6"/>
        </w:numPr>
        <w:jc w:val="both"/>
        <w:rPr>
          <w:ins w:id="352" w:author="Sebastien Trousset" w:date="2021-04-28T02:28:00Z"/>
        </w:rPr>
      </w:pPr>
      <w:ins w:id="353" w:author="Sebastien Trousset" w:date="2021-04-28T02:28:00Z">
        <w:r w:rsidRPr="1A6BEAEF">
          <w:rPr>
            <w:color w:val="000000" w:themeColor="text1"/>
          </w:rPr>
          <w:t>VIC</w:t>
        </w:r>
      </w:ins>
    </w:p>
    <w:p w:rsidR="1A6BEAEF" w:rsidRDefault="1A6BEAEF" w:rsidP="1A6BEAEF">
      <w:pPr>
        <w:numPr>
          <w:ilvl w:val="5"/>
          <w:numId w:val="6"/>
        </w:numPr>
        <w:jc w:val="both"/>
        <w:rPr>
          <w:ins w:id="354" w:author="Sebastien Trousset" w:date="2021-04-28T02:28:00Z"/>
        </w:rPr>
      </w:pPr>
      <w:ins w:id="355" w:author="Sebastien Trousset" w:date="2021-04-28T02:28:00Z">
        <w:r w:rsidRPr="1A6BEAEF">
          <w:rPr>
            <w:color w:val="000000" w:themeColor="text1"/>
          </w:rPr>
          <w:t>WA</w:t>
        </w:r>
      </w:ins>
    </w:p>
    <w:p w:rsidR="1A6BEAEF" w:rsidRDefault="1A6BEAEF" w:rsidP="1A6BEAEF">
      <w:pPr>
        <w:numPr>
          <w:ilvl w:val="5"/>
          <w:numId w:val="6"/>
        </w:numPr>
        <w:jc w:val="both"/>
        <w:rPr>
          <w:ins w:id="356" w:author="Sebastien Trousset" w:date="2021-04-28T02:28:00Z"/>
        </w:rPr>
      </w:pPr>
      <w:ins w:id="357" w:author="Sebastien Trousset" w:date="2021-04-28T02:28:00Z">
        <w:r w:rsidRPr="1A6BEAEF">
          <w:rPr>
            <w:color w:val="000000" w:themeColor="text1"/>
          </w:rPr>
          <w:t>ACT</w:t>
        </w:r>
      </w:ins>
    </w:p>
    <w:p w:rsidR="1A6BEAEF" w:rsidRDefault="6F029AE4" w:rsidP="1A6BEAEF">
      <w:pPr>
        <w:numPr>
          <w:ilvl w:val="5"/>
          <w:numId w:val="6"/>
        </w:numPr>
        <w:jc w:val="both"/>
        <w:rPr>
          <w:ins w:id="358" w:author="Sebastien Trousset" w:date="2021-04-29T10:51:00Z"/>
        </w:rPr>
      </w:pPr>
      <w:ins w:id="359" w:author="Sebastien Trousset" w:date="2021-04-28T02:28:00Z">
        <w:r w:rsidRPr="6F029AE4">
          <w:rPr>
            <w:color w:val="000000" w:themeColor="text1"/>
          </w:rPr>
          <w:t>NT</w:t>
        </w:r>
      </w:ins>
    </w:p>
    <w:p w:rsidR="6F029AE4" w:rsidRDefault="6F029AE4" w:rsidP="6F029AE4">
      <w:pPr>
        <w:numPr>
          <w:ilvl w:val="5"/>
          <w:numId w:val="6"/>
        </w:numPr>
        <w:jc w:val="both"/>
        <w:rPr>
          <w:ins w:id="360" w:author="Sebastien Trousset" w:date="2021-04-28T02:25:00Z"/>
        </w:rPr>
      </w:pPr>
      <w:ins w:id="361" w:author="Sebastien Trousset" w:date="2021-04-29T10:51:00Z">
        <w:r w:rsidRPr="6F029AE4">
          <w:rPr>
            <w:color w:val="000000" w:themeColor="text1"/>
          </w:rPr>
          <w:t>Others (free text)</w:t>
        </w:r>
      </w:ins>
    </w:p>
    <w:p w:rsidR="1A6BEAEF" w:rsidRDefault="1A6BEAEF" w:rsidP="1A6BEAEF">
      <w:pPr>
        <w:numPr>
          <w:ilvl w:val="4"/>
          <w:numId w:val="6"/>
        </w:numPr>
        <w:jc w:val="both"/>
        <w:rPr>
          <w:rFonts w:asciiTheme="minorHAnsi" w:eastAsiaTheme="minorEastAsia" w:hAnsiTheme="minorHAnsi" w:cstheme="minorBidi"/>
          <w:color w:val="000000" w:themeColor="text1"/>
        </w:rPr>
      </w:pPr>
      <w:ins w:id="362" w:author="Sebastien Trousset" w:date="2021-04-28T02:25:00Z">
        <w:r w:rsidRPr="1A6BEAEF">
          <w:rPr>
            <w:color w:val="FF0000"/>
          </w:rPr>
          <w:t xml:space="preserve">Postcode </w:t>
        </w:r>
      </w:ins>
      <w:ins w:id="363" w:author="Sebastien Trousset" w:date="2021-04-28T02:26:00Z">
        <w:r w:rsidRPr="1A6BEAEF">
          <w:rPr>
            <w:color w:val="FF0000"/>
          </w:rPr>
          <w:t xml:space="preserve">[4 digits </w:t>
        </w:r>
      </w:ins>
      <w:ins w:id="364" w:author="Sebastien Trousset" w:date="2021-04-28T02:29:00Z">
        <w:r w:rsidRPr="1A6BEAEF">
          <w:rPr>
            <w:color w:val="FF0000"/>
          </w:rPr>
          <w:t xml:space="preserve">number </w:t>
        </w:r>
      </w:ins>
      <w:ins w:id="365" w:author="Sebastien Trousset" w:date="2021-04-28T02:26:00Z">
        <w:r w:rsidRPr="1A6BEAEF">
          <w:rPr>
            <w:color w:val="FF0000"/>
          </w:rPr>
          <w:t>textbox]*</w:t>
        </w:r>
      </w:ins>
    </w:p>
    <w:p w:rsidR="008E6223" w:rsidRPr="00A029C9" w:rsidRDefault="1A6BEAEF" w:rsidP="00663A00">
      <w:pPr>
        <w:numPr>
          <w:ilvl w:val="3"/>
          <w:numId w:val="6"/>
        </w:numPr>
        <w:jc w:val="both"/>
      </w:pPr>
      <w:r>
        <w:t>Client / company ABN [</w:t>
      </w:r>
      <w:ins w:id="366" w:author="Sebastien Trousset" w:date="2021-04-28T02:29:00Z">
        <w:r>
          <w:t xml:space="preserve">11 digits number </w:t>
        </w:r>
      </w:ins>
      <w:r>
        <w:t xml:space="preserve">Textbox] </w:t>
      </w:r>
      <w:r w:rsidRPr="1A6BEAEF">
        <w:rPr>
          <w:color w:val="FF0000"/>
        </w:rPr>
        <w:t>*</w:t>
      </w:r>
    </w:p>
    <w:p w:rsidR="006528C0" w:rsidRPr="006528C0" w:rsidRDefault="00A029C9" w:rsidP="00663A00">
      <w:pPr>
        <w:numPr>
          <w:ilvl w:val="3"/>
          <w:numId w:val="6"/>
        </w:numPr>
        <w:jc w:val="both"/>
      </w:pPr>
      <w:r>
        <w:t xml:space="preserve">Password of the </w:t>
      </w:r>
      <w:r w:rsidR="006528C0">
        <w:t xml:space="preserve">client / company [Textbox] </w:t>
      </w:r>
      <w:r w:rsidR="006528C0" w:rsidRPr="00A029C9">
        <w:rPr>
          <w:color w:val="FF0000"/>
        </w:rPr>
        <w:t>*</w:t>
      </w:r>
    </w:p>
    <w:p w:rsidR="006528C0" w:rsidRDefault="006528C0" w:rsidP="00663A00">
      <w:pPr>
        <w:numPr>
          <w:ilvl w:val="3"/>
          <w:numId w:val="6"/>
        </w:numPr>
        <w:jc w:val="both"/>
      </w:pPr>
      <w:r w:rsidRPr="006528C0">
        <w:t>Submit Button</w:t>
      </w:r>
    </w:p>
    <w:p w:rsidR="00EC2DFD" w:rsidRDefault="00EC2DFD" w:rsidP="00E07074">
      <w:pPr>
        <w:ind w:left="3600"/>
        <w:jc w:val="both"/>
      </w:pPr>
    </w:p>
    <w:p w:rsidR="001D3EEE" w:rsidRPr="00615733" w:rsidRDefault="006528C0" w:rsidP="00FE3CB3">
      <w:pPr>
        <w:jc w:val="both"/>
      </w:pPr>
      <w:r>
        <w:t>When admin will press submit button then a new account will be created for client or company and client / company will receive an email with own login details.</w:t>
      </w:r>
    </w:p>
    <w:p w:rsidR="001D3EEE" w:rsidRDefault="001D3EEE" w:rsidP="001D3EEE">
      <w:pPr>
        <w:pStyle w:val="ListParagraph"/>
        <w:tabs>
          <w:tab w:val="left" w:pos="1983"/>
        </w:tabs>
        <w:ind w:left="1440"/>
      </w:pPr>
    </w:p>
    <w:p w:rsidR="00480985" w:rsidRDefault="00480985" w:rsidP="00480985">
      <w:pPr>
        <w:pStyle w:val="Heading21"/>
        <w:rPr>
          <w:rFonts w:eastAsia="Arial Unicode MS" w:cs="Arial Unicode MS"/>
        </w:rPr>
      </w:pPr>
      <w:bookmarkStart w:id="367" w:name="_Toc69979930"/>
      <w:r>
        <w:rPr>
          <w:rFonts w:eastAsia="Arial Unicode MS" w:cs="Arial Unicode MS"/>
        </w:rPr>
        <w:t xml:space="preserve">Feature 8: </w:t>
      </w:r>
      <w:r w:rsidR="00D1141E">
        <w:rPr>
          <w:rFonts w:eastAsia="Arial Unicode MS" w:cs="Arial Unicode MS"/>
        </w:rPr>
        <w:t>Auditor</w:t>
      </w:r>
      <w:r>
        <w:rPr>
          <w:rFonts w:eastAsia="Arial Unicode MS" w:cs="Arial Unicode MS"/>
        </w:rPr>
        <w:t xml:space="preserve"> Manager</w:t>
      </w:r>
      <w:bookmarkEnd w:id="367"/>
    </w:p>
    <w:p w:rsidR="00480985" w:rsidRPr="00615733" w:rsidRDefault="00480985" w:rsidP="00480985">
      <w:pPr>
        <w:jc w:val="both"/>
      </w:pPr>
      <w:r>
        <w:t xml:space="preserve">This section will allow admin to manage </w:t>
      </w:r>
      <w:r w:rsidR="00216AA1">
        <w:t>auditor</w:t>
      </w:r>
      <w:r>
        <w:t xml:space="preserve"> as mentioned below.</w:t>
      </w:r>
    </w:p>
    <w:p w:rsidR="00480985" w:rsidRDefault="00480985" w:rsidP="00480985"/>
    <w:p w:rsidR="00480985" w:rsidRDefault="00480985" w:rsidP="00663A00">
      <w:pPr>
        <w:numPr>
          <w:ilvl w:val="0"/>
          <w:numId w:val="6"/>
        </w:numPr>
        <w:jc w:val="both"/>
      </w:pPr>
      <w:r>
        <w:t xml:space="preserve">Listing of all existing </w:t>
      </w:r>
      <w:r w:rsidR="00216AA1">
        <w:t>auditor</w:t>
      </w:r>
      <w:r>
        <w:t>.</w:t>
      </w:r>
    </w:p>
    <w:p w:rsidR="00480985" w:rsidRDefault="00216AA1" w:rsidP="00663A00">
      <w:pPr>
        <w:numPr>
          <w:ilvl w:val="1"/>
          <w:numId w:val="6"/>
        </w:numPr>
        <w:jc w:val="both"/>
      </w:pPr>
      <w:r>
        <w:t xml:space="preserve">Auditor </w:t>
      </w:r>
      <w:r w:rsidR="00480985">
        <w:t>Name</w:t>
      </w:r>
    </w:p>
    <w:p w:rsidR="00480985" w:rsidRDefault="00216AA1" w:rsidP="00663A00">
      <w:pPr>
        <w:numPr>
          <w:ilvl w:val="1"/>
          <w:numId w:val="6"/>
        </w:numPr>
        <w:jc w:val="both"/>
      </w:pPr>
      <w:r>
        <w:t xml:space="preserve">Auditor </w:t>
      </w:r>
      <w:r w:rsidR="00480985">
        <w:t>Phone</w:t>
      </w:r>
    </w:p>
    <w:p w:rsidR="00480985" w:rsidRDefault="00216AA1" w:rsidP="00663A00">
      <w:pPr>
        <w:numPr>
          <w:ilvl w:val="1"/>
          <w:numId w:val="6"/>
        </w:numPr>
        <w:jc w:val="both"/>
      </w:pPr>
      <w:r>
        <w:t xml:space="preserve">Auditor </w:t>
      </w:r>
      <w:r w:rsidR="00480985">
        <w:t>Email</w:t>
      </w:r>
    </w:p>
    <w:p w:rsidR="00480985" w:rsidRDefault="00216AA1" w:rsidP="00663A00">
      <w:pPr>
        <w:numPr>
          <w:ilvl w:val="1"/>
          <w:numId w:val="6"/>
        </w:numPr>
        <w:jc w:val="both"/>
      </w:pPr>
      <w:r>
        <w:t xml:space="preserve">Auditor </w:t>
      </w:r>
      <w:r w:rsidR="00480985">
        <w:t>Registration Date</w:t>
      </w:r>
    </w:p>
    <w:p w:rsidR="00480985" w:rsidRDefault="00480985" w:rsidP="00663A00">
      <w:pPr>
        <w:numPr>
          <w:ilvl w:val="0"/>
          <w:numId w:val="6"/>
        </w:numPr>
        <w:jc w:val="both"/>
      </w:pPr>
      <w:r>
        <w:t xml:space="preserve">Search </w:t>
      </w:r>
      <w:r w:rsidR="00336C97">
        <w:t xml:space="preserve">Auditor </w:t>
      </w:r>
      <w:r>
        <w:t>(by name).</w:t>
      </w:r>
    </w:p>
    <w:p w:rsidR="00480985" w:rsidRDefault="00480985" w:rsidP="00663A00">
      <w:pPr>
        <w:numPr>
          <w:ilvl w:val="0"/>
          <w:numId w:val="6"/>
        </w:numPr>
        <w:jc w:val="both"/>
      </w:pPr>
      <w:r>
        <w:t xml:space="preserve">Activate /Deactivate </w:t>
      </w:r>
      <w:r w:rsidR="00B848B6">
        <w:t>Auditor</w:t>
      </w:r>
      <w:r>
        <w:t>.</w:t>
      </w:r>
    </w:p>
    <w:p w:rsidR="00480985" w:rsidRDefault="00480985" w:rsidP="00663A00">
      <w:pPr>
        <w:numPr>
          <w:ilvl w:val="0"/>
          <w:numId w:val="6"/>
        </w:numPr>
        <w:jc w:val="both"/>
      </w:pPr>
      <w:r>
        <w:t xml:space="preserve">Delete </w:t>
      </w:r>
      <w:r w:rsidR="00B848B6">
        <w:t xml:space="preserve">Auditor </w:t>
      </w:r>
      <w:r>
        <w:t>[Soft Delete].</w:t>
      </w:r>
    </w:p>
    <w:p w:rsidR="00480985" w:rsidRDefault="00480985" w:rsidP="00663A00">
      <w:pPr>
        <w:numPr>
          <w:ilvl w:val="0"/>
          <w:numId w:val="6"/>
        </w:numPr>
        <w:jc w:val="both"/>
      </w:pPr>
      <w:r>
        <w:t xml:space="preserve">View / Edit </w:t>
      </w:r>
      <w:r w:rsidR="00B848B6">
        <w:t>Auditor</w:t>
      </w:r>
      <w:r>
        <w:t>.</w:t>
      </w:r>
    </w:p>
    <w:p w:rsidR="00480985" w:rsidRDefault="00480985" w:rsidP="00663A00">
      <w:pPr>
        <w:numPr>
          <w:ilvl w:val="1"/>
          <w:numId w:val="6"/>
        </w:numPr>
        <w:jc w:val="both"/>
      </w:pPr>
      <w:r>
        <w:t>Same information as Add New</w:t>
      </w:r>
    </w:p>
    <w:p w:rsidR="00480985" w:rsidRDefault="00480985" w:rsidP="00663A00">
      <w:pPr>
        <w:numPr>
          <w:ilvl w:val="0"/>
          <w:numId w:val="6"/>
        </w:numPr>
        <w:jc w:val="both"/>
      </w:pPr>
      <w:r>
        <w:t xml:space="preserve">Add New </w:t>
      </w:r>
      <w:r w:rsidR="00B848B6">
        <w:t>Auditor</w:t>
      </w:r>
      <w:r>
        <w:t>:-</w:t>
      </w:r>
    </w:p>
    <w:p w:rsidR="00480985" w:rsidRDefault="00480985" w:rsidP="00480985">
      <w:pPr>
        <w:ind w:left="1440"/>
        <w:jc w:val="both"/>
      </w:pPr>
    </w:p>
    <w:p w:rsidR="00480985" w:rsidRDefault="00480985" w:rsidP="00663A00">
      <w:pPr>
        <w:numPr>
          <w:ilvl w:val="1"/>
          <w:numId w:val="6"/>
        </w:numPr>
        <w:jc w:val="both"/>
      </w:pPr>
      <w:r>
        <w:t xml:space="preserve">Admin would be able to add new </w:t>
      </w:r>
      <w:r w:rsidR="00216AF6">
        <w:t xml:space="preserve">Auditor </w:t>
      </w:r>
      <w:r>
        <w:t>by entering below details.</w:t>
      </w:r>
    </w:p>
    <w:p w:rsidR="00480985" w:rsidRDefault="00480985" w:rsidP="00480985">
      <w:pPr>
        <w:ind w:left="2160"/>
        <w:jc w:val="both"/>
      </w:pPr>
    </w:p>
    <w:p w:rsidR="00480985" w:rsidRPr="00A029C9" w:rsidRDefault="00480985" w:rsidP="00663A00">
      <w:pPr>
        <w:numPr>
          <w:ilvl w:val="3"/>
          <w:numId w:val="6"/>
        </w:numPr>
        <w:jc w:val="both"/>
      </w:pPr>
      <w:r>
        <w:t xml:space="preserve">Name of the </w:t>
      </w:r>
      <w:r w:rsidR="00322898">
        <w:t xml:space="preserve">Auditor </w:t>
      </w:r>
      <w:r>
        <w:t xml:space="preserve">[Textbox] </w:t>
      </w:r>
      <w:r w:rsidRPr="00A029C9">
        <w:rPr>
          <w:color w:val="FF0000"/>
        </w:rPr>
        <w:t>*</w:t>
      </w:r>
    </w:p>
    <w:p w:rsidR="00480985" w:rsidRPr="00975E39" w:rsidRDefault="00480985" w:rsidP="00663A00">
      <w:pPr>
        <w:numPr>
          <w:ilvl w:val="3"/>
          <w:numId w:val="6"/>
        </w:numPr>
        <w:jc w:val="both"/>
      </w:pPr>
      <w:r w:rsidRPr="00A029C9">
        <w:t xml:space="preserve">Email of the </w:t>
      </w:r>
      <w:r w:rsidR="00322898">
        <w:t xml:space="preserve">Auditor </w:t>
      </w:r>
      <w:r>
        <w:t xml:space="preserve">[Textbox] </w:t>
      </w:r>
      <w:r w:rsidRPr="00A029C9">
        <w:rPr>
          <w:color w:val="FF0000"/>
        </w:rPr>
        <w:t>*</w:t>
      </w:r>
    </w:p>
    <w:p w:rsidR="00480985" w:rsidRPr="005C1D08" w:rsidRDefault="1A6BEAEF" w:rsidP="00663A00">
      <w:pPr>
        <w:numPr>
          <w:ilvl w:val="4"/>
          <w:numId w:val="6"/>
        </w:numPr>
        <w:jc w:val="both"/>
      </w:pPr>
      <w:r w:rsidRPr="1A6BEAEF">
        <w:rPr>
          <w:color w:val="FF0000"/>
        </w:rPr>
        <w:t>Email will be unique in database.</w:t>
      </w:r>
    </w:p>
    <w:p w:rsidR="00480985" w:rsidRPr="005C1D08" w:rsidRDefault="00322898" w:rsidP="00663A00">
      <w:pPr>
        <w:numPr>
          <w:ilvl w:val="3"/>
          <w:numId w:val="6"/>
        </w:numPr>
        <w:jc w:val="both"/>
      </w:pPr>
      <w:r>
        <w:t xml:space="preserve">Auditor </w:t>
      </w:r>
      <w:r w:rsidR="00480985" w:rsidRPr="005C1D08">
        <w:t xml:space="preserve">Phone Number </w:t>
      </w:r>
      <w:r w:rsidR="00480985">
        <w:t xml:space="preserve">[Textbox] </w:t>
      </w:r>
      <w:r w:rsidR="00480985" w:rsidRPr="00A029C9">
        <w:rPr>
          <w:color w:val="FF0000"/>
        </w:rPr>
        <w:t>*</w:t>
      </w:r>
    </w:p>
    <w:p w:rsidR="00480985" w:rsidRPr="006528C0" w:rsidRDefault="00480985" w:rsidP="00663A00">
      <w:pPr>
        <w:numPr>
          <w:ilvl w:val="3"/>
          <w:numId w:val="6"/>
        </w:numPr>
        <w:jc w:val="both"/>
      </w:pPr>
      <w:r>
        <w:t xml:space="preserve">Password of the </w:t>
      </w:r>
      <w:r w:rsidR="00322898">
        <w:t xml:space="preserve">Auditor </w:t>
      </w:r>
      <w:r>
        <w:t xml:space="preserve">[Textbox] </w:t>
      </w:r>
      <w:r w:rsidRPr="00A029C9">
        <w:rPr>
          <w:color w:val="FF0000"/>
        </w:rPr>
        <w:t>*</w:t>
      </w:r>
    </w:p>
    <w:p w:rsidR="00480985" w:rsidRDefault="00480985" w:rsidP="00663A00">
      <w:pPr>
        <w:numPr>
          <w:ilvl w:val="3"/>
          <w:numId w:val="6"/>
        </w:numPr>
        <w:jc w:val="both"/>
      </w:pPr>
      <w:r w:rsidRPr="006528C0">
        <w:t>Submit Button</w:t>
      </w:r>
    </w:p>
    <w:p w:rsidR="00480985" w:rsidRDefault="00480985" w:rsidP="00480985">
      <w:pPr>
        <w:ind w:left="3600"/>
        <w:jc w:val="both"/>
      </w:pPr>
    </w:p>
    <w:p w:rsidR="00480985" w:rsidRPr="00615733" w:rsidRDefault="00480985" w:rsidP="00480985">
      <w:pPr>
        <w:jc w:val="both"/>
      </w:pPr>
      <w:r>
        <w:t xml:space="preserve">When admin will press submit button then a new account will be created for </w:t>
      </w:r>
      <w:r w:rsidR="00855F37">
        <w:t>auditor</w:t>
      </w:r>
      <w:r>
        <w:t xml:space="preserve"> and </w:t>
      </w:r>
      <w:r w:rsidR="00134691">
        <w:t>auditor</w:t>
      </w:r>
      <w:r>
        <w:t xml:space="preserve"> receive an email with own login details.</w:t>
      </w:r>
    </w:p>
    <w:p w:rsidR="001D3EEE" w:rsidRDefault="001D3EEE" w:rsidP="001D3EEE">
      <w:pPr>
        <w:pStyle w:val="ListParagraph"/>
        <w:tabs>
          <w:tab w:val="left" w:pos="1983"/>
        </w:tabs>
        <w:ind w:left="1440"/>
      </w:pPr>
    </w:p>
    <w:p w:rsidR="00DB7639" w:rsidRDefault="00DB7639" w:rsidP="002E2748">
      <w:pPr>
        <w:pStyle w:val="ListParagraph"/>
        <w:suppressAutoHyphens w:val="0"/>
        <w:ind w:firstLine="720"/>
        <w:rPr>
          <w:rFonts w:asciiTheme="minorHAnsi" w:eastAsia="Times New Roman" w:hAnsiTheme="minorHAnsi" w:cstheme="minorHAnsi"/>
          <w:b/>
          <w:bCs/>
          <w:color w:val="auto"/>
        </w:rPr>
      </w:pPr>
    </w:p>
    <w:p w:rsidR="00480231" w:rsidRDefault="00480231" w:rsidP="002E2748">
      <w:pPr>
        <w:pStyle w:val="ListParagraph"/>
        <w:suppressAutoHyphens w:val="0"/>
        <w:ind w:firstLine="720"/>
        <w:rPr>
          <w:rFonts w:asciiTheme="minorHAnsi" w:eastAsia="Times New Roman" w:hAnsiTheme="minorHAnsi" w:cstheme="minorHAnsi"/>
          <w:b/>
          <w:bCs/>
          <w:color w:val="auto"/>
        </w:rPr>
      </w:pPr>
    </w:p>
    <w:p w:rsidR="002E2748" w:rsidRDefault="002E2748" w:rsidP="002E2748">
      <w:pPr>
        <w:pStyle w:val="Heading21"/>
        <w:rPr>
          <w:rFonts w:eastAsia="Arial Unicode MS" w:cs="Arial Unicode MS"/>
        </w:rPr>
      </w:pPr>
      <w:bookmarkStart w:id="368" w:name="_Toc69979931"/>
      <w:r>
        <w:rPr>
          <w:rFonts w:eastAsia="Arial Unicode MS" w:cs="Arial Unicode MS"/>
        </w:rPr>
        <w:t xml:space="preserve">Feature </w:t>
      </w:r>
      <w:r w:rsidR="004E0264">
        <w:rPr>
          <w:rFonts w:eastAsia="Arial Unicode MS" w:cs="Arial Unicode MS"/>
        </w:rPr>
        <w:t>9</w:t>
      </w:r>
      <w:r>
        <w:rPr>
          <w:rFonts w:eastAsia="Arial Unicode MS" w:cs="Arial Unicode MS"/>
        </w:rPr>
        <w:t xml:space="preserve">: </w:t>
      </w:r>
      <w:r w:rsidR="00E3764C">
        <w:rPr>
          <w:rFonts w:eastAsia="Arial Unicode MS" w:cs="Arial Unicode MS"/>
        </w:rPr>
        <w:t>Audit Requests Manager</w:t>
      </w:r>
      <w:bookmarkEnd w:id="368"/>
    </w:p>
    <w:p w:rsidR="00DF3B50" w:rsidRDefault="00DF3B50" w:rsidP="00DF3B50">
      <w:r>
        <w:t xml:space="preserve">This section will allow admin to manage the audit requests. </w:t>
      </w:r>
      <w:r w:rsidR="0047284A">
        <w:t>This section has</w:t>
      </w:r>
      <w:r>
        <w:t xml:space="preserve"> many sub sections as mentioned below.</w:t>
      </w:r>
    </w:p>
    <w:p w:rsidR="008D6196" w:rsidRDefault="008D6196" w:rsidP="00DF3B50"/>
    <w:p w:rsidR="008D6196" w:rsidRPr="0096552E" w:rsidRDefault="008D6196" w:rsidP="00663A00">
      <w:pPr>
        <w:pStyle w:val="ListParagraph"/>
        <w:numPr>
          <w:ilvl w:val="0"/>
          <w:numId w:val="10"/>
        </w:numPr>
        <w:rPr>
          <w:b/>
        </w:rPr>
      </w:pPr>
      <w:r w:rsidRPr="0096552E">
        <w:rPr>
          <w:b/>
        </w:rPr>
        <w:t>SLA upload and deposit Setup</w:t>
      </w:r>
      <w:r w:rsidR="00CD0EF8" w:rsidRPr="0096552E">
        <w:rPr>
          <w:b/>
        </w:rPr>
        <w:t xml:space="preserve"> Required:-</w:t>
      </w:r>
    </w:p>
    <w:p w:rsidR="00CD0EF8" w:rsidRDefault="00CD0EF8" w:rsidP="00CD0EF8">
      <w:pPr>
        <w:pStyle w:val="ListParagraph"/>
      </w:pPr>
    </w:p>
    <w:p w:rsidR="008D6196" w:rsidRDefault="008D6196" w:rsidP="00157618">
      <w:pPr>
        <w:pStyle w:val="ListParagraph"/>
        <w:ind w:left="1440"/>
      </w:pPr>
      <w:r>
        <w:t xml:space="preserve">This section will show all the newer audit requests which are created by client or companies and require </w:t>
      </w:r>
      <w:r w:rsidR="00CD0EF8">
        <w:t>admin to</w:t>
      </w:r>
      <w:r>
        <w:t xml:space="preserve"> upload SLA or setup deposits</w:t>
      </w:r>
      <w:r w:rsidR="00CD0EF8">
        <w:t>. It will show all the details submitted by client or company when new request was generated.</w:t>
      </w:r>
    </w:p>
    <w:p w:rsidR="00CD0EF8" w:rsidRDefault="00CD0EF8" w:rsidP="00663A00">
      <w:pPr>
        <w:pStyle w:val="ListParagraph"/>
        <w:numPr>
          <w:ilvl w:val="2"/>
          <w:numId w:val="10"/>
        </w:numPr>
      </w:pPr>
      <w:r>
        <w:t>Call to actions</w:t>
      </w:r>
    </w:p>
    <w:p w:rsidR="00CD0EF8" w:rsidRDefault="00CD0EF8" w:rsidP="00663A00">
      <w:pPr>
        <w:pStyle w:val="ListParagraph"/>
        <w:numPr>
          <w:ilvl w:val="3"/>
          <w:numId w:val="10"/>
        </w:numPr>
      </w:pPr>
      <w:r>
        <w:t>Upload SLA</w:t>
      </w:r>
      <w:r w:rsidR="001E07FB">
        <w:t xml:space="preserve"> [Single attachment in PDF format]</w:t>
      </w:r>
    </w:p>
    <w:p w:rsidR="00CD0EF8" w:rsidRDefault="00CD0EF8" w:rsidP="00663A00">
      <w:pPr>
        <w:pStyle w:val="ListParagraph"/>
        <w:numPr>
          <w:ilvl w:val="3"/>
          <w:numId w:val="10"/>
        </w:numPr>
      </w:pPr>
      <w:r>
        <w:t>Enter deposit amount and balance amount (if applicable)</w:t>
      </w:r>
    </w:p>
    <w:p w:rsidR="001E07FB" w:rsidRDefault="001E07FB" w:rsidP="00663A00">
      <w:pPr>
        <w:pStyle w:val="ListParagraph"/>
        <w:numPr>
          <w:ilvl w:val="3"/>
          <w:numId w:val="10"/>
        </w:numPr>
      </w:pPr>
      <w:r>
        <w:t>Submit</w:t>
      </w:r>
    </w:p>
    <w:p w:rsidR="001E07FB" w:rsidRDefault="001E07FB" w:rsidP="00663A00">
      <w:pPr>
        <w:pStyle w:val="ListParagraph"/>
        <w:numPr>
          <w:ilvl w:val="4"/>
          <w:numId w:val="10"/>
        </w:numPr>
      </w:pPr>
      <w:r>
        <w:t xml:space="preserve">When admin submit then client or company will receive an email notification that “Admin uploaded SLA and deposit amount please sign SLA and pay the deposit to move forward.”  </w:t>
      </w:r>
    </w:p>
    <w:p w:rsidR="00063B07" w:rsidRDefault="00063B07" w:rsidP="00DF3B50">
      <w:r>
        <w:tab/>
      </w:r>
    </w:p>
    <w:p w:rsidR="0096552E" w:rsidRPr="008362CB" w:rsidRDefault="0096552E" w:rsidP="00663A00">
      <w:pPr>
        <w:pStyle w:val="ListParagraph"/>
        <w:numPr>
          <w:ilvl w:val="0"/>
          <w:numId w:val="10"/>
        </w:numPr>
        <w:rPr>
          <w:b/>
        </w:rPr>
      </w:pPr>
      <w:r w:rsidRPr="008362CB">
        <w:rPr>
          <w:b/>
        </w:rPr>
        <w:t xml:space="preserve">SLA uploaded and </w:t>
      </w:r>
      <w:r w:rsidR="00F22137" w:rsidRPr="008362CB">
        <w:rPr>
          <w:b/>
        </w:rPr>
        <w:t>deposit is</w:t>
      </w:r>
      <w:r w:rsidRPr="008362CB">
        <w:rPr>
          <w:b/>
        </w:rPr>
        <w:t xml:space="preserve"> paid by client or company.</w:t>
      </w:r>
      <w:r w:rsidR="00823DBC">
        <w:rPr>
          <w:b/>
        </w:rPr>
        <w:t xml:space="preserve"> Document Selection Required.</w:t>
      </w:r>
    </w:p>
    <w:p w:rsidR="00344142" w:rsidRDefault="00344142" w:rsidP="00344142">
      <w:pPr>
        <w:pStyle w:val="ListParagraph"/>
        <w:rPr>
          <w:b/>
        </w:rPr>
      </w:pPr>
    </w:p>
    <w:p w:rsidR="0096552E" w:rsidRDefault="6F029AE4" w:rsidP="00157618">
      <w:pPr>
        <w:pStyle w:val="ListParagraph"/>
        <w:ind w:left="1440"/>
      </w:pPr>
      <w:r>
        <w:t>This section will show all the requests for which client / company signed the SLA and deposits are paid. Now from here admin needs to enter number of staff being auditedand need to select which documents are required to perform the audit. Admin will select document from predefined excel sheet which platform owner have provided.</w:t>
      </w:r>
    </w:p>
    <w:p w:rsidR="001462F4" w:rsidRDefault="001462F4" w:rsidP="001462F4">
      <w:pPr>
        <w:pStyle w:val="ListParagraph"/>
        <w:ind w:left="1440"/>
        <w:rPr>
          <w:ins w:id="369" w:author="Sebastien Trousset" w:date="2021-04-29T11:11:00Z"/>
        </w:rPr>
      </w:pPr>
    </w:p>
    <w:p w:rsidR="6F029AE4" w:rsidRDefault="6F029AE4" w:rsidP="6F029AE4">
      <w:pPr>
        <w:pStyle w:val="ListParagraph"/>
        <w:ind w:left="1440"/>
        <w:rPr>
          <w:ins w:id="370" w:author="Sebastien Trousset" w:date="2021-04-29T11:11:00Z"/>
        </w:rPr>
      </w:pPr>
      <w:ins w:id="371" w:author="Sebastien Trousset" w:date="2021-04-29T11:11:00Z">
        <w:r>
          <w:t>Note: the number of staff must be equal or superior to the number of key person</w:t>
        </w:r>
      </w:ins>
      <w:ins w:id="372" w:author="Sebastien Trousset" w:date="2021-04-29T11:12:00Z">
        <w:r>
          <w:t>n</w:t>
        </w:r>
      </w:ins>
      <w:ins w:id="373" w:author="Sebastien Trousset" w:date="2021-04-29T11:11:00Z">
        <w:r>
          <w:t>el.</w:t>
        </w:r>
      </w:ins>
      <w:ins w:id="374" w:author="Sebastien Trousset" w:date="2021-04-29T11:12:00Z">
        <w:r>
          <w:t xml:space="preserve"> Key Personnel will be automatically </w:t>
        </w:r>
      </w:ins>
      <w:ins w:id="375" w:author="Sebastien Trousset" w:date="2021-04-29T11:13:00Z">
        <w:r>
          <w:t>in the list of staff to be audited. Further staff may be required, and entered manually by the client at that stage.</w:t>
        </w:r>
      </w:ins>
      <w:ins w:id="376" w:author="Windows User" w:date="2021-04-30T16:32:00Z">
        <w:r w:rsidR="000B40A8">
          <w:t xml:space="preserve"> accepted</w:t>
        </w:r>
      </w:ins>
    </w:p>
    <w:p w:rsidR="6F029AE4" w:rsidRDefault="6F029AE4" w:rsidP="6F029AE4">
      <w:pPr>
        <w:pStyle w:val="ListParagraph"/>
        <w:ind w:left="1440"/>
      </w:pPr>
    </w:p>
    <w:p w:rsidR="001462F4" w:rsidRDefault="001462F4" w:rsidP="001462F4">
      <w:pPr>
        <w:pStyle w:val="ListParagraph"/>
        <w:ind w:left="1440"/>
      </w:pPr>
      <w:r>
        <w:t xml:space="preserve">Once admin select all the documents and mark selection of document as completed then client / company will receive an email that “admin attached list of documents which require </w:t>
      </w:r>
      <w:r w:rsidR="00206525">
        <w:t>completing</w:t>
      </w:r>
      <w:r>
        <w:t xml:space="preserve"> the audit.</w:t>
      </w:r>
    </w:p>
    <w:p w:rsidR="008C2E60" w:rsidRDefault="008C2E60" w:rsidP="001462F4">
      <w:pPr>
        <w:pStyle w:val="ListParagraph"/>
        <w:ind w:left="1440"/>
      </w:pPr>
    </w:p>
    <w:p w:rsidR="008C2E60" w:rsidRDefault="1A6BEAEF" w:rsidP="1A6BEAEF">
      <w:pPr>
        <w:pStyle w:val="ListParagraph"/>
        <w:numPr>
          <w:ilvl w:val="0"/>
          <w:numId w:val="10"/>
        </w:numPr>
        <w:rPr>
          <w:ins w:id="377" w:author="Sebastien Trousset" w:date="2021-04-27T11:53:00Z"/>
          <w:b/>
          <w:bCs/>
        </w:rPr>
      </w:pPr>
      <w:r w:rsidRPr="1A6BEAEF">
        <w:rPr>
          <w:b/>
          <w:bCs/>
        </w:rPr>
        <w:lastRenderedPageBreak/>
        <w:t xml:space="preserve">Documents are </w:t>
      </w:r>
      <w:del w:id="378" w:author="Sebastien Trousset" w:date="2021-04-27T11:53:00Z">
        <w:r w:rsidR="008C2E60" w:rsidRPr="1A6BEAEF" w:rsidDel="1A6BEAEF">
          <w:rPr>
            <w:b/>
            <w:bCs/>
          </w:rPr>
          <w:delText>attached</w:delText>
        </w:r>
      </w:del>
      <w:ins w:id="379" w:author="Sebastien Trousset" w:date="2021-04-27T11:53:00Z">
        <w:r w:rsidRPr="1A6BEAEF">
          <w:rPr>
            <w:b/>
            <w:bCs/>
          </w:rPr>
          <w:t>selected</w:t>
        </w:r>
      </w:ins>
      <w:r w:rsidRPr="1A6BEAEF">
        <w:rPr>
          <w:b/>
          <w:bCs/>
        </w:rPr>
        <w:t xml:space="preserve"> by admin and uploading of document is required followed by audit booking.</w:t>
      </w:r>
    </w:p>
    <w:p w:rsidR="00000000" w:rsidRDefault="00A6190B">
      <w:pPr>
        <w:rPr>
          <w:ins w:id="380" w:author="Sebastien Trousset" w:date="2021-04-27T11:53:00Z"/>
          <w:b/>
          <w:bCs/>
          <w:color w:val="000000" w:themeColor="text1"/>
        </w:rPr>
        <w:pPrChange w:id="381" w:author="Sebastien Trousset" w:date="2021-04-27T11:53:00Z">
          <w:pPr>
            <w:pStyle w:val="ListParagraph"/>
            <w:numPr>
              <w:numId w:val="10"/>
            </w:numPr>
            <w:ind w:hanging="360"/>
          </w:pPr>
        </w:pPrChange>
      </w:pPr>
    </w:p>
    <w:p w:rsidR="1A6BEAEF" w:rsidRDefault="6F029AE4" w:rsidP="1A6BEAEF">
      <w:pPr>
        <w:pStyle w:val="ListParagraph"/>
        <w:numPr>
          <w:ilvl w:val="0"/>
          <w:numId w:val="10"/>
        </w:numPr>
        <w:rPr>
          <w:b/>
          <w:bCs/>
        </w:rPr>
      </w:pPr>
      <w:ins w:id="382" w:author="Sebastien Trousset" w:date="2021-04-27T11:53:00Z">
        <w:r w:rsidRPr="6F029AE4">
          <w:rPr>
            <w:b/>
            <w:bCs/>
            <w:color w:val="000000" w:themeColor="text1"/>
          </w:rPr>
          <w:t>Documents are uploaded by the client, an audit week has been selected and an auditor needs to be appointed</w:t>
        </w:r>
      </w:ins>
      <w:ins w:id="383" w:author="Windows User" w:date="2021-04-28T16:03:00Z">
        <w:r>
          <w:t>(change accepted)</w:t>
        </w:r>
      </w:ins>
    </w:p>
    <w:p w:rsidR="00CC0C9B" w:rsidRDefault="00CC0C9B" w:rsidP="00CC0C9B">
      <w:pPr>
        <w:pStyle w:val="ListParagraph"/>
        <w:rPr>
          <w:b/>
        </w:rPr>
      </w:pPr>
    </w:p>
    <w:p w:rsidR="008C2E60" w:rsidRDefault="6F029AE4" w:rsidP="006256A0">
      <w:pPr>
        <w:pStyle w:val="ListParagraph"/>
        <w:ind w:left="1440"/>
      </w:pPr>
      <w:r>
        <w:t xml:space="preserve">This section will show all the requests for which client / company requested booking of audit week of date. In this step admin will assign </w:t>
      </w:r>
      <w:ins w:id="384" w:author="Sebastien Trousset" w:date="2021-04-29T11:14:00Z">
        <w:r>
          <w:t xml:space="preserve">between 1 and 3 auditors (one mandatory main auditor and 1 or 2 optional support auditors) </w:t>
        </w:r>
      </w:ins>
      <w:del w:id="385" w:author="Sebastien Trousset" w:date="2021-04-29T11:14:00Z">
        <w:r w:rsidR="008C2E60" w:rsidDel="6F029AE4">
          <w:delText>the auditor</w:delText>
        </w:r>
      </w:del>
      <w:r>
        <w:t>. After assignment of auditor, these audit requests will be appear on auditor panel so they can perform audit and can upload report / amend report and finish the auditing.</w:t>
      </w:r>
    </w:p>
    <w:p w:rsidR="00D065BD" w:rsidRDefault="00D065BD" w:rsidP="006256A0">
      <w:pPr>
        <w:pStyle w:val="ListParagraph"/>
        <w:ind w:left="1440"/>
      </w:pPr>
    </w:p>
    <w:p w:rsidR="00D065BD" w:rsidRDefault="00D065BD" w:rsidP="006256A0">
      <w:pPr>
        <w:pStyle w:val="ListParagraph"/>
        <w:ind w:left="1440"/>
      </w:pPr>
      <w:r>
        <w:t>If admin assign the auditor and on later stage admin make change in auditor for particular audit request then all audit request stages will be auto assigned to new auditor. There will be no history in platform what older auditor does and what newer changed auditor does.</w:t>
      </w:r>
      <w:ins w:id="386" w:author="Windows User" w:date="2021-04-30T16:33:00Z">
        <w:r w:rsidR="00043D95">
          <w:t xml:space="preserve"> Also there will be no log what auditor 1 </w:t>
        </w:r>
      </w:ins>
      <w:ins w:id="387" w:author="Windows User" w:date="2021-04-30T16:34:00Z">
        <w:r w:rsidR="00043D95">
          <w:t>,</w:t>
        </w:r>
      </w:ins>
      <w:ins w:id="388" w:author="Windows User" w:date="2021-04-30T16:33:00Z">
        <w:r w:rsidR="00043D95">
          <w:t xml:space="preserve"> auditor 2</w:t>
        </w:r>
      </w:ins>
      <w:ins w:id="389" w:author="Windows User" w:date="2021-04-30T16:34:00Z">
        <w:r w:rsidR="00043D95">
          <w:t xml:space="preserve"> and auditor 3 did in audit.</w:t>
        </w:r>
      </w:ins>
    </w:p>
    <w:p w:rsidR="008C2E60" w:rsidRPr="008362CB" w:rsidRDefault="008C2E60" w:rsidP="008C2E60">
      <w:pPr>
        <w:pStyle w:val="ListParagraph"/>
        <w:ind w:left="1440"/>
        <w:rPr>
          <w:b/>
        </w:rPr>
      </w:pPr>
    </w:p>
    <w:p w:rsidR="005835CF" w:rsidRDefault="6F029AE4" w:rsidP="1A6BEAEF">
      <w:pPr>
        <w:pStyle w:val="ListParagraph"/>
        <w:numPr>
          <w:ilvl w:val="0"/>
          <w:numId w:val="10"/>
        </w:numPr>
        <w:rPr>
          <w:b/>
          <w:bCs/>
        </w:rPr>
      </w:pPr>
      <w:r w:rsidRPr="6F029AE4">
        <w:rPr>
          <w:b/>
          <w:bCs/>
        </w:rPr>
        <w:t>In Process Audits.</w:t>
      </w:r>
    </w:p>
    <w:p w:rsidR="006256A0" w:rsidRDefault="006256A0" w:rsidP="006256A0">
      <w:pPr>
        <w:pStyle w:val="ListParagraph"/>
        <w:rPr>
          <w:b/>
        </w:rPr>
      </w:pPr>
    </w:p>
    <w:p w:rsidR="005835CF" w:rsidRPr="005835CF" w:rsidRDefault="005835CF" w:rsidP="006256A0">
      <w:pPr>
        <w:pStyle w:val="ListParagraph"/>
        <w:ind w:left="1440"/>
      </w:pPr>
      <w:r w:rsidRPr="005835CF">
        <w:t>This section will show all the audits for which auditor is assigned and audit is in process.</w:t>
      </w:r>
    </w:p>
    <w:p w:rsidR="008C2E60" w:rsidRPr="0096552E" w:rsidRDefault="008C2E60" w:rsidP="008C2E60"/>
    <w:p w:rsidR="005835CF" w:rsidRDefault="6F029AE4" w:rsidP="1A6BEAEF">
      <w:pPr>
        <w:pStyle w:val="ListParagraph"/>
        <w:numPr>
          <w:ilvl w:val="0"/>
          <w:numId w:val="10"/>
        </w:numPr>
        <w:rPr>
          <w:b/>
          <w:bCs/>
        </w:rPr>
      </w:pPr>
      <w:r w:rsidRPr="6F029AE4">
        <w:rPr>
          <w:b/>
          <w:bCs/>
        </w:rPr>
        <w:t>Completed Audits.</w:t>
      </w:r>
    </w:p>
    <w:p w:rsidR="006256A0" w:rsidRDefault="006256A0" w:rsidP="006256A0">
      <w:pPr>
        <w:pStyle w:val="ListParagraph"/>
        <w:rPr>
          <w:b/>
        </w:rPr>
      </w:pPr>
    </w:p>
    <w:p w:rsidR="1A6BEAEF" w:rsidRDefault="1A6BEAEF" w:rsidP="1A6BEAEF">
      <w:pPr>
        <w:pStyle w:val="ListParagraph"/>
        <w:ind w:left="1440"/>
        <w:rPr>
          <w:del w:id="390" w:author="Sebastien Trousset" w:date="2021-04-27T11:55:00Z"/>
          <w:rPrChange w:id="391" w:author="Sebastien Trousset" w:date="2021-04-27T11:55:00Z">
            <w:rPr>
              <w:del w:id="392" w:author="Sebastien Trousset" w:date="2021-04-27T11:55:00Z"/>
              <w:color w:val="000000" w:themeColor="text1"/>
            </w:rPr>
          </w:rPrChange>
        </w:rPr>
      </w:pPr>
      <w:r>
        <w:t>This section will show all the audits for which auditor uploaded report and reports are accepted by the client or company. If audit is submitted to government same will be shown here. Admin need to manually enter this information when they submitted report to Australian government.</w:t>
      </w:r>
    </w:p>
    <w:p w:rsidR="00176129" w:rsidRDefault="00176129" w:rsidP="1A6BEAEF">
      <w:pPr>
        <w:rPr>
          <w:b/>
          <w:bCs/>
          <w:rPrChange w:id="393" w:author="Sebastien Trousset" w:date="2021-04-27T11:55:00Z">
            <w:rPr/>
          </w:rPrChange>
        </w:rPr>
      </w:pPr>
    </w:p>
    <w:p w:rsidR="00176129" w:rsidRDefault="00176129" w:rsidP="00176129">
      <w:pPr>
        <w:pStyle w:val="Heading21"/>
        <w:rPr>
          <w:rFonts w:eastAsia="Arial Unicode MS" w:cs="Arial Unicode MS"/>
        </w:rPr>
      </w:pPr>
      <w:bookmarkStart w:id="394" w:name="_Toc69979932"/>
      <w:r>
        <w:rPr>
          <w:rFonts w:eastAsia="Arial Unicode MS" w:cs="Arial Unicode MS"/>
        </w:rPr>
        <w:t xml:space="preserve">Feature </w:t>
      </w:r>
      <w:r w:rsidR="00007B6F">
        <w:rPr>
          <w:rFonts w:eastAsia="Arial Unicode MS" w:cs="Arial Unicode MS"/>
        </w:rPr>
        <w:t>10</w:t>
      </w:r>
      <w:r>
        <w:rPr>
          <w:rFonts w:eastAsia="Arial Unicode MS" w:cs="Arial Unicode MS"/>
        </w:rPr>
        <w:t xml:space="preserve">: </w:t>
      </w:r>
      <w:r w:rsidR="006256A0">
        <w:rPr>
          <w:rFonts w:eastAsia="Arial Unicode MS" w:cs="Arial Unicode MS"/>
        </w:rPr>
        <w:t>Invoice</w:t>
      </w:r>
      <w:r w:rsidR="00960D14">
        <w:rPr>
          <w:rFonts w:eastAsia="Arial Unicode MS" w:cs="Arial Unicode MS"/>
        </w:rPr>
        <w:t xml:space="preserve"> / Transaction</w:t>
      </w:r>
      <w:r>
        <w:rPr>
          <w:rFonts w:eastAsia="Arial Unicode MS" w:cs="Arial Unicode MS"/>
        </w:rPr>
        <w:t xml:space="preserve"> Manager</w:t>
      </w:r>
      <w:bookmarkEnd w:id="394"/>
    </w:p>
    <w:p w:rsidR="006256A0" w:rsidRPr="006256A0" w:rsidRDefault="006256A0" w:rsidP="00157618">
      <w:pPr>
        <w:pStyle w:val="ListParagraph"/>
        <w:ind w:left="1440"/>
      </w:pPr>
      <w:r w:rsidRPr="005835CF">
        <w:t xml:space="preserve">This section will </w:t>
      </w:r>
      <w:r>
        <w:t xml:space="preserve">be same as invoice section of client/company. But it will show invoices of all clients/companies so that admin would be able to filter them by client or company. </w:t>
      </w:r>
    </w:p>
    <w:p w:rsidR="00176129" w:rsidRPr="005835CF" w:rsidRDefault="00176129" w:rsidP="00176129"/>
    <w:p w:rsidR="00722B9F" w:rsidRDefault="00722B9F" w:rsidP="00722B9F">
      <w:pPr>
        <w:pStyle w:val="Heading21"/>
        <w:rPr>
          <w:rFonts w:eastAsia="Arial Unicode MS" w:cs="Arial Unicode MS"/>
        </w:rPr>
      </w:pPr>
      <w:bookmarkStart w:id="395" w:name="_Toc69979933"/>
      <w:r>
        <w:rPr>
          <w:rFonts w:eastAsia="Arial Unicode MS" w:cs="Arial Unicode MS"/>
        </w:rPr>
        <w:t xml:space="preserve">Feature </w:t>
      </w:r>
      <w:r w:rsidR="006E642C">
        <w:rPr>
          <w:rFonts w:eastAsia="Arial Unicode MS" w:cs="Arial Unicode MS"/>
        </w:rPr>
        <w:t>11</w:t>
      </w:r>
      <w:r>
        <w:rPr>
          <w:rFonts w:eastAsia="Arial Unicode MS" w:cs="Arial Unicode MS"/>
        </w:rPr>
        <w:t xml:space="preserve">: </w:t>
      </w:r>
      <w:r w:rsidR="00157618">
        <w:rPr>
          <w:rFonts w:eastAsia="Arial Unicode MS" w:cs="Arial Unicode MS"/>
        </w:rPr>
        <w:t xml:space="preserve">Manage </w:t>
      </w:r>
      <w:r w:rsidR="00F71656">
        <w:rPr>
          <w:rFonts w:eastAsia="Arial Unicode MS" w:cs="Arial Unicode MS"/>
        </w:rPr>
        <w:t>Document Names</w:t>
      </w:r>
      <w:bookmarkEnd w:id="395"/>
    </w:p>
    <w:p w:rsidR="00157618" w:rsidRDefault="00157618" w:rsidP="003645E8">
      <w:pPr>
        <w:ind w:left="432"/>
      </w:pPr>
      <w:r>
        <w:t xml:space="preserve">From this section admin would be able to add documents which are required </w:t>
      </w:r>
      <w:r w:rsidR="003645E8">
        <w:t xml:space="preserve">at </w:t>
      </w:r>
      <w:r>
        <w:t>company level</w:t>
      </w:r>
      <w:r w:rsidR="003645E8">
        <w:t xml:space="preserve"> or staff level.</w:t>
      </w:r>
    </w:p>
    <w:p w:rsidR="003645E8" w:rsidRDefault="003645E8" w:rsidP="003645E8">
      <w:pPr>
        <w:ind w:left="432"/>
      </w:pPr>
      <w:r>
        <w:t>Some will be global document name which will require over company level and some will be at staff level.</w:t>
      </w:r>
    </w:p>
    <w:p w:rsidR="003645E8" w:rsidRDefault="003645E8" w:rsidP="003645E8">
      <w:pPr>
        <w:ind w:left="432"/>
      </w:pPr>
    </w:p>
    <w:p w:rsidR="003645E8" w:rsidRDefault="003645E8" w:rsidP="003645E8">
      <w:pPr>
        <w:ind w:left="432"/>
      </w:pPr>
      <w:r>
        <w:t>Others will be particular registration group level means admin would be able to create registration groups and would be able to mention list of document names which are required for those registration groups.</w:t>
      </w:r>
    </w:p>
    <w:p w:rsidR="003645E8" w:rsidRDefault="003645E8" w:rsidP="003645E8">
      <w:pPr>
        <w:ind w:left="432"/>
      </w:pPr>
    </w:p>
    <w:p w:rsidR="003645E8" w:rsidRDefault="003645E8" w:rsidP="003645E8">
      <w:pPr>
        <w:ind w:left="432"/>
      </w:pPr>
      <w:r>
        <w:lastRenderedPageBreak/>
        <w:t>Admin would be able to pick these document names when admin is attaching document name list with audit request. Admin will also have facility to add any document name for specific audit request if this does not exist in managed document names.</w:t>
      </w:r>
    </w:p>
    <w:p w:rsidR="00EA5BB3" w:rsidRDefault="00EA5BB3" w:rsidP="003645E8">
      <w:pPr>
        <w:ind w:left="432"/>
      </w:pPr>
    </w:p>
    <w:p w:rsidR="00EA5BB3" w:rsidRDefault="1A6BEAEF" w:rsidP="003645E8">
      <w:pPr>
        <w:ind w:left="432"/>
      </w:pPr>
      <w:r>
        <w:t xml:space="preserve">Basically this section will allow admin to manage list of document names as mentioned at bottom of SRS (Document List Bist). </w:t>
      </w:r>
      <w:ins w:id="396" w:author="Sebastien Trousset" w:date="2021-04-27T11:55:00Z">
        <w:r>
          <w:t xml:space="preserve"> (Question Seb: to confirm</w:t>
        </w:r>
      </w:ins>
      <w:ins w:id="397" w:author="Sebastien Trousset" w:date="2021-04-27T11:56:00Z">
        <w:r>
          <w:t>, it means the list of documents will first be uploaded as per the Documents List Excel file, then the admin can add additional document types, correct?)</w:t>
        </w:r>
      </w:ins>
    </w:p>
    <w:p w:rsidR="0089477B" w:rsidRDefault="00F02EBA" w:rsidP="003645E8">
      <w:pPr>
        <w:ind w:left="432"/>
      </w:pPr>
      <w:ins w:id="398" w:author="Windows User" w:date="2021-04-28T15:56:00Z">
        <w:r>
          <w:t>Yes correct, we are doing our best to give you better.</w:t>
        </w:r>
      </w:ins>
    </w:p>
    <w:p w:rsidR="0089477B" w:rsidRPr="0089477B" w:rsidRDefault="0089477B" w:rsidP="0089477B">
      <w:pPr>
        <w:pStyle w:val="Heading21"/>
        <w:ind w:hanging="144"/>
        <w:rPr>
          <w:rFonts w:eastAsia="Arial Unicode MS" w:cs="Arial Unicode MS"/>
        </w:rPr>
      </w:pPr>
      <w:bookmarkStart w:id="399" w:name="_Toc69979934"/>
      <w:r>
        <w:rPr>
          <w:rFonts w:eastAsia="Arial Unicode MS" w:cs="Arial Unicode MS"/>
        </w:rPr>
        <w:t xml:space="preserve">Feature </w:t>
      </w:r>
      <w:r w:rsidR="003A4D4F">
        <w:rPr>
          <w:rFonts w:eastAsia="Arial Unicode MS" w:cs="Arial Unicode MS"/>
        </w:rPr>
        <w:t>12</w:t>
      </w:r>
      <w:r w:rsidRPr="0089477B">
        <w:rPr>
          <w:rFonts w:eastAsia="Arial Unicode MS" w:cs="Arial Unicode MS"/>
        </w:rPr>
        <w:t>: Email Template Manager</w:t>
      </w:r>
      <w:bookmarkEnd w:id="399"/>
    </w:p>
    <w:p w:rsidR="0089477B" w:rsidRDefault="0089477B" w:rsidP="00A0749D">
      <w:pPr>
        <w:ind w:left="432"/>
      </w:pPr>
      <w:r>
        <w:t>This section will allow admin to manage content of all transactional emails</w:t>
      </w:r>
      <w:r w:rsidR="00A0749D">
        <w:t xml:space="preserve"> and email reminders</w:t>
      </w:r>
      <w:r>
        <w:t xml:space="preserve">. </w:t>
      </w:r>
    </w:p>
    <w:p w:rsidR="0089477B" w:rsidRDefault="0089477B" w:rsidP="00663A00">
      <w:pPr>
        <w:pStyle w:val="ListParagraph"/>
        <w:numPr>
          <w:ilvl w:val="0"/>
          <w:numId w:val="14"/>
        </w:numPr>
      </w:pPr>
      <w:r>
        <w:t>List All email templates</w:t>
      </w:r>
    </w:p>
    <w:p w:rsidR="0089477B" w:rsidRDefault="0089477B" w:rsidP="00663A00">
      <w:pPr>
        <w:pStyle w:val="ListParagraph"/>
        <w:numPr>
          <w:ilvl w:val="0"/>
          <w:numId w:val="14"/>
        </w:numPr>
      </w:pPr>
      <w:r>
        <w:t xml:space="preserve">Edit email template: - admin can manage email template content using rich text CKEDITOR </w:t>
      </w:r>
    </w:p>
    <w:p w:rsidR="0089477B" w:rsidRDefault="1A6BEAEF" w:rsidP="00371B46">
      <w:pPr>
        <w:pStyle w:val="ListParagraph"/>
        <w:ind w:left="1080"/>
        <w:rPr>
          <w:ins w:id="400" w:author="Sebastien Trousset" w:date="2021-04-27T11:57:00Z"/>
        </w:rPr>
      </w:pPr>
      <w:r>
        <w:t>Free version.</w:t>
      </w:r>
    </w:p>
    <w:p w:rsidR="1A6BEAEF" w:rsidRDefault="1A6BEAEF" w:rsidP="1A6BEAEF">
      <w:pPr>
        <w:pStyle w:val="ListParagraph"/>
        <w:ind w:left="1080"/>
        <w:rPr>
          <w:color w:val="000000" w:themeColor="text1"/>
        </w:rPr>
      </w:pPr>
      <w:ins w:id="401" w:author="Sebastien Trousset" w:date="2021-04-27T11:57:00Z">
        <w:r w:rsidRPr="1A6BEAEF">
          <w:rPr>
            <w:color w:val="000000" w:themeColor="text1"/>
          </w:rPr>
          <w:t>Is this also where the admin can change the parameters for auto reminders?)</w:t>
        </w:r>
      </w:ins>
    </w:p>
    <w:p w:rsidR="00F92760" w:rsidRDefault="6F029AE4" w:rsidP="00371B46">
      <w:pPr>
        <w:pStyle w:val="ListParagraph"/>
        <w:ind w:left="1080"/>
        <w:rPr>
          <w:ins w:id="402" w:author="Sebastien Trousset" w:date="2021-04-29T02:46:00Z"/>
        </w:rPr>
      </w:pPr>
      <w:ins w:id="403" w:author="Windows User" w:date="2021-04-28T15:56:00Z">
        <w:r>
          <w:t xml:space="preserve">Actually this is the panel where you would be able to make changes in text of reminder but </w:t>
        </w:r>
      </w:ins>
      <w:ins w:id="404" w:author="Windows User" w:date="2021-04-28T15:57:00Z">
        <w:r>
          <w:t>frequencyof reminder will be same as mentioned in bottom of this document.</w:t>
        </w:r>
      </w:ins>
    </w:p>
    <w:p w:rsidR="6F029AE4" w:rsidRDefault="6F029AE4" w:rsidP="6F029AE4">
      <w:pPr>
        <w:pStyle w:val="ListParagraph"/>
        <w:ind w:left="1080"/>
        <w:rPr>
          <w:ins w:id="405" w:author="Windows User" w:date="2021-04-30T16:34:00Z"/>
          <w:color w:val="000000" w:themeColor="text1"/>
        </w:rPr>
      </w:pPr>
      <w:ins w:id="406" w:author="Sebastien Trousset" w:date="2021-04-29T02:46:00Z">
        <w:r w:rsidRPr="6F029AE4">
          <w:rPr>
            <w:color w:val="000000" w:themeColor="text1"/>
          </w:rPr>
          <w:t>Noted. It would be useful to be able to amend the frequency if required. Can this be done?</w:t>
        </w:r>
      </w:ins>
    </w:p>
    <w:p w:rsidR="00434BF2" w:rsidRDefault="00434BF2" w:rsidP="6F029AE4">
      <w:pPr>
        <w:pStyle w:val="ListParagraph"/>
        <w:ind w:left="1080"/>
        <w:rPr>
          <w:ins w:id="407" w:author="Sebastien Trousset" w:date="2021-04-29T02:46:00Z"/>
          <w:color w:val="000000" w:themeColor="text1"/>
        </w:rPr>
      </w:pPr>
      <w:ins w:id="408" w:author="Windows User" w:date="2021-04-30T16:34:00Z">
        <w:r>
          <w:rPr>
            <w:color w:val="000000" w:themeColor="text1"/>
          </w:rPr>
          <w:t xml:space="preserve">For now we will allow only disable reminders for specific client or company, for changing in frequency it is paid change request which we will implement if you will pay </w:t>
        </w:r>
      </w:ins>
      <w:ins w:id="409" w:author="Windows User" w:date="2021-04-30T16:37:00Z">
        <w:r>
          <w:rPr>
            <w:color w:val="000000" w:themeColor="text1"/>
          </w:rPr>
          <w:t>separately</w:t>
        </w:r>
      </w:ins>
      <w:ins w:id="410" w:author="Windows User" w:date="2021-04-30T16:34:00Z">
        <w:r>
          <w:rPr>
            <w:color w:val="000000" w:themeColor="text1"/>
          </w:rPr>
          <w:t>.</w:t>
        </w:r>
      </w:ins>
    </w:p>
    <w:p w:rsidR="6F029AE4" w:rsidRDefault="6F029AE4" w:rsidP="6F029AE4">
      <w:pPr>
        <w:pStyle w:val="ListParagraph"/>
        <w:ind w:left="1080"/>
        <w:rPr>
          <w:color w:val="000000" w:themeColor="text1"/>
        </w:rPr>
      </w:pPr>
    </w:p>
    <w:p w:rsidR="0089477B" w:rsidRPr="00F92760" w:rsidRDefault="00AA39B7" w:rsidP="00F92760">
      <w:pPr>
        <w:pStyle w:val="Heading21"/>
        <w:ind w:hanging="144"/>
        <w:rPr>
          <w:rFonts w:eastAsia="Arial Unicode MS" w:cs="Arial Unicode MS"/>
        </w:rPr>
      </w:pPr>
      <w:bookmarkStart w:id="411" w:name="_Toc69979935"/>
      <w:r>
        <w:rPr>
          <w:rFonts w:eastAsia="Arial Unicode MS" w:cs="Arial Unicode MS"/>
        </w:rPr>
        <w:t xml:space="preserve">Feature </w:t>
      </w:r>
      <w:r w:rsidR="005A2198">
        <w:rPr>
          <w:rFonts w:eastAsia="Arial Unicode MS" w:cs="Arial Unicode MS"/>
        </w:rPr>
        <w:t>13</w:t>
      </w:r>
      <w:r w:rsidR="0089477B" w:rsidRPr="00F92760">
        <w:rPr>
          <w:rFonts w:eastAsia="Arial Unicode MS" w:cs="Arial Unicode MS"/>
        </w:rPr>
        <w:t>: Content Manager</w:t>
      </w:r>
      <w:bookmarkEnd w:id="411"/>
    </w:p>
    <w:p w:rsidR="0089477B" w:rsidRDefault="0089477B" w:rsidP="0089477B">
      <w:pPr>
        <w:ind w:left="432"/>
      </w:pPr>
      <w:r>
        <w:t>This section will allow admin to manage the content of below pages from admin panel.</w:t>
      </w:r>
    </w:p>
    <w:p w:rsidR="007E0175" w:rsidRDefault="007E0175" w:rsidP="0089477B">
      <w:pPr>
        <w:ind w:left="432"/>
      </w:pPr>
    </w:p>
    <w:p w:rsidR="0089477B" w:rsidRDefault="0089477B" w:rsidP="00663A00">
      <w:pPr>
        <w:pStyle w:val="ListParagraph"/>
        <w:numPr>
          <w:ilvl w:val="0"/>
          <w:numId w:val="14"/>
        </w:numPr>
      </w:pPr>
      <w:r>
        <w:t>About US</w:t>
      </w:r>
    </w:p>
    <w:p w:rsidR="0089477B" w:rsidRDefault="0089477B" w:rsidP="00663A00">
      <w:pPr>
        <w:pStyle w:val="ListParagraph"/>
        <w:numPr>
          <w:ilvl w:val="0"/>
          <w:numId w:val="14"/>
        </w:numPr>
      </w:pPr>
      <w:r>
        <w:t>Privacy Policy</w:t>
      </w:r>
    </w:p>
    <w:p w:rsidR="0089477B" w:rsidRDefault="00556798" w:rsidP="00663A00">
      <w:pPr>
        <w:pStyle w:val="ListParagraph"/>
        <w:numPr>
          <w:ilvl w:val="0"/>
          <w:numId w:val="14"/>
        </w:numPr>
      </w:pPr>
      <w:r>
        <w:t>Terms &amp; Conditions</w:t>
      </w:r>
    </w:p>
    <w:p w:rsidR="00B220C3" w:rsidRDefault="00B220C3" w:rsidP="00B220C3">
      <w:pPr>
        <w:pStyle w:val="ListParagraph"/>
        <w:ind w:left="1080"/>
      </w:pPr>
    </w:p>
    <w:p w:rsidR="005E48B3" w:rsidRPr="00F92760" w:rsidRDefault="005E48B3" w:rsidP="005E48B3">
      <w:pPr>
        <w:pStyle w:val="Heading21"/>
        <w:ind w:hanging="144"/>
        <w:rPr>
          <w:rFonts w:eastAsia="Arial Unicode MS" w:cs="Arial Unicode MS"/>
        </w:rPr>
      </w:pPr>
      <w:bookmarkStart w:id="412" w:name="_Toc69979936"/>
      <w:r>
        <w:rPr>
          <w:rFonts w:eastAsia="Arial Unicode MS" w:cs="Arial Unicode MS"/>
        </w:rPr>
        <w:t xml:space="preserve">Feature </w:t>
      </w:r>
      <w:r w:rsidR="00942ABA">
        <w:rPr>
          <w:rFonts w:eastAsia="Arial Unicode MS" w:cs="Arial Unicode MS"/>
        </w:rPr>
        <w:t>1</w:t>
      </w:r>
      <w:r w:rsidR="00A93B1A">
        <w:rPr>
          <w:rFonts w:eastAsia="Arial Unicode MS" w:cs="Arial Unicode MS"/>
        </w:rPr>
        <w:t>4</w:t>
      </w:r>
      <w:r w:rsidRPr="00F92760">
        <w:rPr>
          <w:rFonts w:eastAsia="Arial Unicode MS" w:cs="Arial Unicode MS"/>
        </w:rPr>
        <w:t xml:space="preserve">: </w:t>
      </w:r>
      <w:r w:rsidR="001D019B">
        <w:rPr>
          <w:rFonts w:eastAsia="Arial Unicode MS" w:cs="Arial Unicode MS"/>
        </w:rPr>
        <w:t>FAQ</w:t>
      </w:r>
      <w:r w:rsidRPr="00F92760">
        <w:rPr>
          <w:rFonts w:eastAsia="Arial Unicode MS" w:cs="Arial Unicode MS"/>
        </w:rPr>
        <w:t xml:space="preserve"> Manager</w:t>
      </w:r>
      <w:bookmarkEnd w:id="412"/>
    </w:p>
    <w:p w:rsidR="001D019B" w:rsidRDefault="001D019B" w:rsidP="001D019B">
      <w:pPr>
        <w:ind w:left="432"/>
      </w:pPr>
      <w:r>
        <w:t>This section will allow admin to manage the questions and answers from admin panel.</w:t>
      </w:r>
    </w:p>
    <w:p w:rsidR="005E48B3" w:rsidRDefault="005E48B3" w:rsidP="005E48B3"/>
    <w:p w:rsidR="0089477B" w:rsidRPr="00EC4CF7" w:rsidRDefault="00EC4CF7" w:rsidP="00EC4CF7">
      <w:pPr>
        <w:pStyle w:val="Heading21"/>
        <w:ind w:hanging="144"/>
        <w:rPr>
          <w:rFonts w:eastAsia="Arial Unicode MS" w:cs="Arial Unicode MS"/>
        </w:rPr>
      </w:pPr>
      <w:bookmarkStart w:id="413" w:name="_Toc69979937"/>
      <w:r>
        <w:rPr>
          <w:rFonts w:eastAsia="Arial Unicode MS" w:cs="Arial Unicode MS"/>
        </w:rPr>
        <w:t xml:space="preserve">Feature </w:t>
      </w:r>
      <w:r w:rsidR="003615C7">
        <w:rPr>
          <w:rFonts w:eastAsia="Arial Unicode MS" w:cs="Arial Unicode MS"/>
        </w:rPr>
        <w:t>1</w:t>
      </w:r>
      <w:r w:rsidR="00B56AC2">
        <w:rPr>
          <w:rFonts w:eastAsia="Arial Unicode MS" w:cs="Arial Unicode MS"/>
        </w:rPr>
        <w:t>5</w:t>
      </w:r>
      <w:r w:rsidR="0089477B" w:rsidRPr="00EC4CF7">
        <w:rPr>
          <w:rFonts w:eastAsia="Arial Unicode MS" w:cs="Arial Unicode MS"/>
        </w:rPr>
        <w:t>: Platform Settings</w:t>
      </w:r>
      <w:bookmarkEnd w:id="413"/>
    </w:p>
    <w:p w:rsidR="0089477B" w:rsidRDefault="0089477B" w:rsidP="0089477B">
      <w:pPr>
        <w:ind w:left="432"/>
      </w:pPr>
      <w:r>
        <w:t>This section will allow admin to manage the settings of platform. Below settings can be edit.</w:t>
      </w:r>
    </w:p>
    <w:p w:rsidR="00BE470C" w:rsidRDefault="00BE470C" w:rsidP="0089477B">
      <w:pPr>
        <w:ind w:left="432"/>
      </w:pPr>
    </w:p>
    <w:p w:rsidR="0089477B" w:rsidRDefault="0089477B" w:rsidP="00663A00">
      <w:pPr>
        <w:pStyle w:val="ListParagraph"/>
        <w:numPr>
          <w:ilvl w:val="0"/>
          <w:numId w:val="14"/>
        </w:numPr>
      </w:pPr>
      <w:r>
        <w:t xml:space="preserve"> From Email: It will be used as from email in sent emails. [Textbox] </w:t>
      </w:r>
      <w:r w:rsidRPr="003E2979">
        <w:rPr>
          <w:color w:val="FF0000"/>
        </w:rPr>
        <w:t>*</w:t>
      </w:r>
    </w:p>
    <w:p w:rsidR="0089477B" w:rsidRDefault="0089477B" w:rsidP="00BE470C">
      <w:pPr>
        <w:ind w:left="432"/>
      </w:pPr>
    </w:p>
    <w:p w:rsidR="003645E8" w:rsidRPr="00157618" w:rsidRDefault="003645E8" w:rsidP="003645E8">
      <w:pPr>
        <w:ind w:left="432"/>
      </w:pPr>
    </w:p>
    <w:p w:rsidR="00DF3B50" w:rsidRPr="00DF3B50" w:rsidRDefault="00DF3B50" w:rsidP="00DF3B50"/>
    <w:p w:rsidR="00744BE2" w:rsidRDefault="00744BE2" w:rsidP="00744BE2">
      <w:pPr>
        <w:pStyle w:val="Heading11"/>
      </w:pPr>
      <w:bookmarkStart w:id="414" w:name="_Toc69979938"/>
      <w:r>
        <w:t>DISCLAIMER</w:t>
      </w:r>
      <w:bookmarkEnd w:id="414"/>
    </w:p>
    <w:p w:rsidR="00DB7639" w:rsidRDefault="00744BE2" w:rsidP="00744BE2">
      <w:pPr>
        <w:suppressAutoHyphens w:val="0"/>
        <w:jc w:val="both"/>
        <w:rPr>
          <w:rFonts w:asciiTheme="minorHAnsi" w:hAnsiTheme="minorHAnsi" w:cstheme="minorHAnsi"/>
        </w:rPr>
      </w:pPr>
      <w:r w:rsidRPr="00744BE2">
        <w:rPr>
          <w:rFonts w:asciiTheme="minorHAnsi" w:hAnsiTheme="minorHAnsi" w:cstheme="minorHAnsi"/>
        </w:rPr>
        <w:t xml:space="preserve">The images used in this document are for illustrative purpose only, and the actual designs may vary. Their resemblance with any other website or mobile app is coincidental. We provide custom design </w:t>
      </w:r>
      <w:r w:rsidRPr="00744BE2">
        <w:rPr>
          <w:rFonts w:asciiTheme="minorHAnsi" w:hAnsiTheme="minorHAnsi" w:cstheme="minorHAnsi"/>
        </w:rPr>
        <w:lastRenderedPageBreak/>
        <w:t>services, which offers client complete freedom to choose the color, layout and patter of his choice. This also makes the website design look unique and in-line with the business’s vision, mission, goal and strategies</w:t>
      </w:r>
      <w:r w:rsidR="00480231">
        <w:rPr>
          <w:rFonts w:asciiTheme="minorHAnsi" w:hAnsiTheme="minorHAnsi" w:cstheme="minorHAnsi"/>
        </w:rPr>
        <w:t>.</w:t>
      </w:r>
    </w:p>
    <w:p w:rsidR="00DB6CB1" w:rsidRDefault="00DB6CB1" w:rsidP="00744BE2">
      <w:pPr>
        <w:suppressAutoHyphens w:val="0"/>
        <w:jc w:val="both"/>
        <w:rPr>
          <w:rFonts w:asciiTheme="minorHAnsi" w:hAnsiTheme="minorHAnsi" w:cstheme="minorHAnsi"/>
        </w:rPr>
      </w:pPr>
    </w:p>
    <w:p w:rsidR="00CC5594" w:rsidRDefault="00744BE2" w:rsidP="00CC5594">
      <w:pPr>
        <w:pStyle w:val="Heading11"/>
      </w:pPr>
      <w:bookmarkStart w:id="415" w:name="_Toc47955307"/>
      <w:bookmarkStart w:id="416" w:name="_Toc69979939"/>
      <w:r>
        <w:rPr>
          <w:rFonts w:eastAsia="Arial Unicode MS" w:cs="Arial Unicode MS"/>
        </w:rPr>
        <w:t>MISCELLANEOUS</w:t>
      </w:r>
      <w:bookmarkEnd w:id="415"/>
      <w:bookmarkEnd w:id="416"/>
    </w:p>
    <w:p w:rsidR="00CC5594" w:rsidRDefault="00E9679A" w:rsidP="00663A00">
      <w:pPr>
        <w:pStyle w:val="ListParagraph"/>
        <w:numPr>
          <w:ilvl w:val="0"/>
          <w:numId w:val="8"/>
        </w:numPr>
      </w:pPr>
      <w:r>
        <w:t>All the prices /</w:t>
      </w:r>
      <w:r w:rsidR="00CC5594">
        <w:t xml:space="preserve">amounts </w:t>
      </w:r>
      <w:r>
        <w:t xml:space="preserve">/payments </w:t>
      </w:r>
      <w:r w:rsidR="00CC5594">
        <w:t xml:space="preserve">will be in single currency which will be decided by </w:t>
      </w:r>
      <w:r w:rsidR="00552D8A">
        <w:t>platform owner</w:t>
      </w:r>
      <w:r w:rsidR="00CC5594">
        <w:t xml:space="preserve"> and cannot be changed in future.</w:t>
      </w:r>
    </w:p>
    <w:p w:rsidR="00744BE2" w:rsidRDefault="00552D8A" w:rsidP="00663A00">
      <w:pPr>
        <w:numPr>
          <w:ilvl w:val="0"/>
          <w:numId w:val="8"/>
        </w:numPr>
      </w:pPr>
      <w:r>
        <w:t>Platform</w:t>
      </w:r>
      <w:r w:rsidR="00744BE2">
        <w:t xml:space="preserve"> will be in English language only</w:t>
      </w:r>
      <w:r w:rsidR="00E9679A">
        <w:t>. User entered data will be in same language whatever user enters, other static data and content pages managed by admin will be in English.</w:t>
      </w:r>
    </w:p>
    <w:p w:rsidR="00744BE2" w:rsidRDefault="00291AA9" w:rsidP="00663A00">
      <w:pPr>
        <w:numPr>
          <w:ilvl w:val="0"/>
          <w:numId w:val="8"/>
        </w:numPr>
      </w:pPr>
      <w:r>
        <w:t>Platform owner</w:t>
      </w:r>
      <w:r w:rsidR="00744BE2">
        <w:t xml:space="preserve"> need to provide all third parties API’s.</w:t>
      </w:r>
      <w:r w:rsidR="00CC5594">
        <w:t xml:space="preserve"> All third party implementation are subject to their available support and their available features.</w:t>
      </w:r>
    </w:p>
    <w:p w:rsidR="00CC5594" w:rsidRDefault="00CC5594" w:rsidP="00663A00">
      <w:pPr>
        <w:numPr>
          <w:ilvl w:val="0"/>
          <w:numId w:val="8"/>
        </w:numPr>
      </w:pPr>
      <w:r>
        <w:t>Admin will see report</w:t>
      </w:r>
      <w:r w:rsidR="00744BE2">
        <w:t xml:space="preserve"> of all received payments</w:t>
      </w:r>
      <w:r>
        <w:t>, audit reports, work done by auditors.</w:t>
      </w:r>
    </w:p>
    <w:p w:rsidR="00744BE2" w:rsidRDefault="00744BE2" w:rsidP="00663A00">
      <w:pPr>
        <w:numPr>
          <w:ilvl w:val="0"/>
          <w:numId w:val="8"/>
        </w:numPr>
      </w:pPr>
      <w:r>
        <w:t>In case of any refund, admin need to settle it outside the platform/website.</w:t>
      </w:r>
    </w:p>
    <w:p w:rsidR="00744BE2" w:rsidRDefault="00744BE2" w:rsidP="00663A00">
      <w:pPr>
        <w:numPr>
          <w:ilvl w:val="0"/>
          <w:numId w:val="8"/>
        </w:numPr>
      </w:pPr>
      <w:r>
        <w:t>Admin will manage content using free version of CK editor if admin need to enhance it then he need to paid version of CKEDITOR.</w:t>
      </w:r>
    </w:p>
    <w:p w:rsidR="00744BE2" w:rsidRDefault="00744BE2" w:rsidP="00663A00">
      <w:pPr>
        <w:numPr>
          <w:ilvl w:val="0"/>
          <w:numId w:val="8"/>
        </w:numPr>
      </w:pPr>
      <w:r>
        <w:t xml:space="preserve">For email sending </w:t>
      </w:r>
      <w:r w:rsidR="000B0E96">
        <w:t>platform owner</w:t>
      </w:r>
      <w:r>
        <w:t xml:space="preserve"> needs to provide SMTP details.</w:t>
      </w:r>
    </w:p>
    <w:p w:rsidR="00E9679A" w:rsidRDefault="00E9679A" w:rsidP="00663A00">
      <w:pPr>
        <w:numPr>
          <w:ilvl w:val="0"/>
          <w:numId w:val="8"/>
        </w:numPr>
      </w:pPr>
      <w:r>
        <w:t>Website will work in single country time zone</w:t>
      </w:r>
      <w:r w:rsidR="005039FE">
        <w:t>.</w:t>
      </w:r>
    </w:p>
    <w:p w:rsidR="00744BE2" w:rsidRDefault="00744BE2" w:rsidP="00663A00">
      <w:pPr>
        <w:numPr>
          <w:ilvl w:val="0"/>
          <w:numId w:val="8"/>
        </w:numPr>
      </w:pPr>
      <w:r>
        <w:t>Website will be responsive.</w:t>
      </w:r>
    </w:p>
    <w:p w:rsidR="00B24AA3" w:rsidRDefault="00B24AA3" w:rsidP="00663A00">
      <w:pPr>
        <w:numPr>
          <w:ilvl w:val="0"/>
          <w:numId w:val="8"/>
        </w:numPr>
      </w:pPr>
      <w:r>
        <w:t>Email id will be unique over the platform independent of their role. Means there cannot be single email for customer / auditor / admin. All should have own unique email id.</w:t>
      </w:r>
    </w:p>
    <w:p w:rsidR="00953CF7" w:rsidRDefault="00953CF7" w:rsidP="00663A00">
      <w:pPr>
        <w:numPr>
          <w:ilvl w:val="0"/>
          <w:numId w:val="8"/>
        </w:numPr>
      </w:pPr>
      <w:r>
        <w:t>Platform will be hosted on cloud AWS server.</w:t>
      </w:r>
    </w:p>
    <w:p w:rsidR="00C57EF0" w:rsidRDefault="00C57EF0" w:rsidP="00663A00">
      <w:pPr>
        <w:numPr>
          <w:ilvl w:val="0"/>
          <w:numId w:val="8"/>
        </w:numPr>
      </w:pPr>
      <w:r>
        <w:t xml:space="preserve">Document format can be PDF, JPG, JPEG, PNG, GIF, TIF, XLS, XLSX, DOC, DOCX, PPT, </w:t>
      </w:r>
      <w:r w:rsidR="009B1688">
        <w:t>and PPTX</w:t>
      </w:r>
      <w:r>
        <w:t xml:space="preserve"> only.</w:t>
      </w:r>
    </w:p>
    <w:p w:rsidR="00F9484F" w:rsidRPr="00744BE2" w:rsidRDefault="00F9484F" w:rsidP="00663A00">
      <w:pPr>
        <w:numPr>
          <w:ilvl w:val="0"/>
          <w:numId w:val="8"/>
        </w:numPr>
      </w:pPr>
      <w:r>
        <w:t xml:space="preserve">Developer is assuming platform owner will sell this platform by </w:t>
      </w:r>
      <w:r w:rsidR="005B2C2D">
        <w:t>hosting on</w:t>
      </w:r>
      <w:r>
        <w:t xml:space="preserve"> different auditing </w:t>
      </w:r>
      <w:r w:rsidR="00E86489">
        <w:t>companies servers</w:t>
      </w:r>
      <w:ins w:id="417" w:author="Windows User" w:date="2021-04-30T16:38:00Z">
        <w:r w:rsidR="004440BE">
          <w:t xml:space="preserve"> </w:t>
        </w:r>
      </w:ins>
      <w:r>
        <w:t>and for this process platform owner need to engage developer which will be estimated in terms of cost and time separately.</w:t>
      </w:r>
      <w:ins w:id="418" w:author="Windows User" w:date="2021-04-30T16:38:00Z">
        <w:r w:rsidR="00600BD2">
          <w:t xml:space="preserve"> As seb already confirmed, there will be </w:t>
        </w:r>
      </w:ins>
      <w:ins w:id="419" w:author="Windows User" w:date="2021-04-30T16:39:00Z">
        <w:r w:rsidR="00600BD2">
          <w:t>separate</w:t>
        </w:r>
      </w:ins>
      <w:ins w:id="420" w:author="Windows User" w:date="2021-04-30T16:38:00Z">
        <w:r w:rsidR="00600BD2">
          <w:t xml:space="preserve"> </w:t>
        </w:r>
      </w:ins>
      <w:ins w:id="421" w:author="Windows User" w:date="2021-04-30T16:39:00Z">
        <w:r w:rsidR="00600BD2">
          <w:t xml:space="preserve">server and </w:t>
        </w:r>
      </w:ins>
      <w:ins w:id="422" w:author="Windows User" w:date="2021-04-30T16:40:00Z">
        <w:r w:rsidR="00600BD2">
          <w:t>database</w:t>
        </w:r>
      </w:ins>
      <w:ins w:id="423" w:author="Windows User" w:date="2021-04-30T16:39:00Z">
        <w:r w:rsidR="00600BD2">
          <w:t xml:space="preserve"> if platform is </w:t>
        </w:r>
      </w:ins>
      <w:ins w:id="424" w:author="Windows User" w:date="2021-04-30T16:40:00Z">
        <w:r w:rsidR="00600BD2">
          <w:t>resale for any other company. Developer will setup this with separate cost of 400 USD.</w:t>
        </w:r>
      </w:ins>
    </w:p>
    <w:p w:rsidR="00E9679A" w:rsidRDefault="00E9679A" w:rsidP="00744BE2">
      <w:pPr>
        <w:suppressAutoHyphens w:val="0"/>
        <w:jc w:val="both"/>
      </w:pPr>
    </w:p>
    <w:p w:rsidR="00A11484" w:rsidRDefault="00A11484" w:rsidP="00744BE2">
      <w:pPr>
        <w:suppressAutoHyphens w:val="0"/>
        <w:jc w:val="both"/>
      </w:pPr>
    </w:p>
    <w:p w:rsidR="00E9679A" w:rsidRDefault="00E9679A" w:rsidP="00E9679A">
      <w:pPr>
        <w:pStyle w:val="Heading11"/>
        <w:rPr>
          <w:sz w:val="24"/>
          <w:szCs w:val="24"/>
        </w:rPr>
      </w:pPr>
      <w:bookmarkStart w:id="425" w:name="_Toc47955308"/>
      <w:bookmarkStart w:id="426" w:name="_Toc69979940"/>
      <w:r>
        <w:rPr>
          <w:rFonts w:eastAsia="Arial Unicode MS" w:cs="Arial Unicode MS"/>
        </w:rPr>
        <w:t>User Characteristics</w:t>
      </w:r>
      <w:bookmarkEnd w:id="425"/>
      <w:bookmarkEnd w:id="426"/>
    </w:p>
    <w:p w:rsidR="00E9679A" w:rsidRPr="00D570DF" w:rsidRDefault="00E9679A" w:rsidP="00E9679A">
      <w:pPr>
        <w:jc w:val="both"/>
        <w:rPr>
          <w:szCs w:val="24"/>
        </w:rPr>
      </w:pPr>
      <w:r w:rsidRPr="00D570DF">
        <w:rPr>
          <w:szCs w:val="24"/>
        </w:rPr>
        <w:t>The User and Administrator are expected to be Internet literate and to be able to use email. They are expected to be Windows literate and to be able to use button, pull-down menus, and similar tools.</w:t>
      </w:r>
    </w:p>
    <w:p w:rsidR="00E9679A" w:rsidRDefault="00E9679A" w:rsidP="00E9679A">
      <w:pPr>
        <w:jc w:val="both"/>
      </w:pPr>
    </w:p>
    <w:p w:rsidR="00A11484" w:rsidRPr="00D570DF" w:rsidRDefault="00A11484" w:rsidP="00D570DF">
      <w:bookmarkStart w:id="427" w:name="_Toc47955309"/>
    </w:p>
    <w:p w:rsidR="00E9679A" w:rsidRDefault="00E9679A" w:rsidP="00E9679A">
      <w:pPr>
        <w:pStyle w:val="Heading11"/>
        <w:rPr>
          <w:sz w:val="24"/>
          <w:szCs w:val="24"/>
        </w:rPr>
      </w:pPr>
      <w:bookmarkStart w:id="428" w:name="_Toc69979941"/>
      <w:r>
        <w:rPr>
          <w:rFonts w:eastAsia="Arial Unicode MS" w:cs="Arial Unicode MS"/>
        </w:rPr>
        <w:t>Non-Functional Requirements</w:t>
      </w:r>
      <w:bookmarkEnd w:id="427"/>
      <w:bookmarkEnd w:id="428"/>
    </w:p>
    <w:p w:rsidR="00E9679A" w:rsidRPr="00D570DF" w:rsidRDefault="00E9679A" w:rsidP="00E9679A">
      <w:pPr>
        <w:jc w:val="both"/>
        <w:rPr>
          <w:rFonts w:asciiTheme="minorHAnsi" w:hAnsiTheme="minorHAnsi" w:cstheme="minorHAnsi"/>
        </w:rPr>
      </w:pPr>
      <w:r w:rsidRPr="00D570DF">
        <w:rPr>
          <w:rFonts w:asciiTheme="minorHAnsi" w:hAnsiTheme="minorHAnsi" w:cstheme="minorHAnsi"/>
        </w:rPr>
        <w:t xml:space="preserve">The website will host on a server with high speed internet capability. The Server machine will be determined by customer. The software developed by vendor assumes the use of a tool such as Apache for connection between the Web pages and the database. The speed of the website will depend on the hardware used rather than characteristics of this system. </w:t>
      </w:r>
    </w:p>
    <w:p w:rsidR="00E9679A" w:rsidRDefault="00E9679A" w:rsidP="00E9679A">
      <w:pPr>
        <w:jc w:val="both"/>
        <w:rPr>
          <w:rFonts w:asciiTheme="minorHAnsi" w:hAnsiTheme="minorHAnsi" w:cstheme="minorHAnsi"/>
        </w:rPr>
      </w:pPr>
    </w:p>
    <w:p w:rsidR="002211D3" w:rsidRDefault="002211D3" w:rsidP="00E9679A">
      <w:pPr>
        <w:jc w:val="both"/>
        <w:rPr>
          <w:rFonts w:asciiTheme="minorHAnsi" w:hAnsiTheme="minorHAnsi" w:cstheme="minorHAnsi"/>
        </w:rPr>
      </w:pPr>
      <w:r>
        <w:rPr>
          <w:rFonts w:asciiTheme="minorHAnsi" w:hAnsiTheme="minorHAnsi" w:cstheme="minorHAnsi"/>
        </w:rPr>
        <w:t xml:space="preserve"> Frontend UI</w:t>
      </w:r>
      <w:r>
        <w:rPr>
          <w:rFonts w:asciiTheme="minorHAnsi" w:hAnsiTheme="minorHAnsi" w:cstheme="minorHAnsi"/>
        </w:rPr>
        <w:tab/>
      </w:r>
      <w:r w:rsidR="00833FB6">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ab/>
        <w:t>HTML, REACT JS with Material UI &amp;</w:t>
      </w:r>
      <w:r w:rsidR="0058464B">
        <w:rPr>
          <w:rFonts w:asciiTheme="minorHAnsi" w:hAnsiTheme="minorHAnsi" w:cstheme="minorHAnsi"/>
        </w:rPr>
        <w:t xml:space="preserve">Custom </w:t>
      </w:r>
      <w:r w:rsidR="00C91E22">
        <w:rPr>
          <w:rFonts w:asciiTheme="minorHAnsi" w:hAnsiTheme="minorHAnsi" w:cstheme="minorHAnsi"/>
        </w:rPr>
        <w:t>CSS</w:t>
      </w:r>
    </w:p>
    <w:p w:rsidR="00BD7138" w:rsidRDefault="00BD7138" w:rsidP="00BD7138">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(Stable version as on development start date)</w:t>
      </w:r>
    </w:p>
    <w:p w:rsidR="002211D3" w:rsidRDefault="002211D3" w:rsidP="00E9679A">
      <w:pPr>
        <w:jc w:val="both"/>
        <w:rPr>
          <w:rFonts w:asciiTheme="minorHAnsi" w:hAnsiTheme="minorHAnsi" w:cstheme="minorHAnsi"/>
        </w:rPr>
      </w:pPr>
      <w:r>
        <w:rPr>
          <w:rFonts w:asciiTheme="minorHAnsi" w:hAnsiTheme="minorHAnsi" w:cstheme="minorHAnsi"/>
        </w:rPr>
        <w:lastRenderedPageBreak/>
        <w:t xml:space="preserve"> Server Side </w:t>
      </w:r>
      <w:r>
        <w:rPr>
          <w:rFonts w:asciiTheme="minorHAnsi" w:hAnsiTheme="minorHAnsi" w:cstheme="minorHAnsi"/>
        </w:rPr>
        <w:tab/>
      </w:r>
      <w:r w:rsidR="00833FB6">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ab/>
        <w:t xml:space="preserve">Node JS </w:t>
      </w:r>
      <w:r w:rsidR="00BD7138">
        <w:rPr>
          <w:rFonts w:asciiTheme="minorHAnsi" w:hAnsiTheme="minorHAnsi" w:cstheme="minorHAnsi"/>
        </w:rPr>
        <w:t>(</w:t>
      </w:r>
      <w:r>
        <w:rPr>
          <w:rFonts w:asciiTheme="minorHAnsi" w:hAnsiTheme="minorHAnsi" w:cstheme="minorHAnsi"/>
        </w:rPr>
        <w:t>stable</w:t>
      </w:r>
      <w:r w:rsidR="00BD7138">
        <w:rPr>
          <w:rFonts w:asciiTheme="minorHAnsi" w:hAnsiTheme="minorHAnsi" w:cstheme="minorHAnsi"/>
        </w:rPr>
        <w:t xml:space="preserve"> version</w:t>
      </w:r>
      <w:r>
        <w:rPr>
          <w:rFonts w:asciiTheme="minorHAnsi" w:hAnsiTheme="minorHAnsi" w:cstheme="minorHAnsi"/>
        </w:rPr>
        <w:t xml:space="preserve"> as on development start date</w:t>
      </w:r>
      <w:r w:rsidR="00BD7138">
        <w:rPr>
          <w:rFonts w:asciiTheme="minorHAnsi" w:hAnsiTheme="minorHAnsi" w:cstheme="minorHAnsi"/>
        </w:rPr>
        <w:t>)</w:t>
      </w:r>
    </w:p>
    <w:p w:rsidR="009C6AEC" w:rsidRDefault="002211D3" w:rsidP="009C6AEC">
      <w:pPr>
        <w:jc w:val="both"/>
        <w:rPr>
          <w:rFonts w:asciiTheme="minorHAnsi" w:hAnsiTheme="minorHAnsi" w:cstheme="minorHAnsi"/>
        </w:rPr>
      </w:pPr>
      <w:r>
        <w:rPr>
          <w:rFonts w:asciiTheme="minorHAnsi" w:hAnsiTheme="minorHAnsi" w:cstheme="minorHAnsi"/>
        </w:rPr>
        <w:t xml:space="preserve"> Database </w:t>
      </w:r>
      <w:r>
        <w:rPr>
          <w:rFonts w:asciiTheme="minorHAnsi" w:hAnsiTheme="minorHAnsi" w:cstheme="minorHAnsi"/>
        </w:rPr>
        <w:tab/>
      </w:r>
      <w:r w:rsidR="00833FB6">
        <w:rPr>
          <w:rFonts w:asciiTheme="minorHAnsi" w:hAnsiTheme="minorHAnsi" w:cstheme="minorHAnsi"/>
        </w:rPr>
        <w:tab/>
      </w:r>
      <w:r>
        <w:rPr>
          <w:rFonts w:asciiTheme="minorHAnsi" w:hAnsiTheme="minorHAnsi" w:cstheme="minorHAnsi"/>
        </w:rPr>
        <w:t>:</w:t>
      </w:r>
      <w:r>
        <w:rPr>
          <w:rFonts w:asciiTheme="minorHAnsi" w:hAnsiTheme="minorHAnsi" w:cstheme="minorHAnsi"/>
        </w:rPr>
        <w:tab/>
        <w:t>Mongo DB</w:t>
      </w:r>
      <w:r w:rsidR="009C6AEC">
        <w:rPr>
          <w:rFonts w:asciiTheme="minorHAnsi" w:hAnsiTheme="minorHAnsi" w:cstheme="minorHAnsi"/>
        </w:rPr>
        <w:t xml:space="preserve"> (Stable version as on development start date)</w:t>
      </w:r>
    </w:p>
    <w:p w:rsidR="006F359C" w:rsidRDefault="003E75B5" w:rsidP="00E9679A">
      <w:pPr>
        <w:jc w:val="both"/>
        <w:rPr>
          <w:rFonts w:asciiTheme="minorHAnsi" w:hAnsiTheme="minorHAnsi" w:cstheme="minorHAnsi"/>
        </w:rPr>
      </w:pPr>
      <w:r>
        <w:rPr>
          <w:rFonts w:asciiTheme="minorHAnsi" w:hAnsiTheme="minorHAnsi" w:cstheme="minorHAnsi"/>
        </w:rPr>
        <w:t xml:space="preserve">Web </w:t>
      </w:r>
      <w:r w:rsidR="006F359C">
        <w:rPr>
          <w:rFonts w:asciiTheme="minorHAnsi" w:hAnsiTheme="minorHAnsi" w:cstheme="minorHAnsi"/>
        </w:rPr>
        <w:t>Server</w:t>
      </w:r>
      <w:r w:rsidR="006F359C">
        <w:rPr>
          <w:rFonts w:asciiTheme="minorHAnsi" w:hAnsiTheme="minorHAnsi" w:cstheme="minorHAnsi"/>
        </w:rPr>
        <w:tab/>
      </w:r>
      <w:r w:rsidR="006F359C">
        <w:rPr>
          <w:rFonts w:asciiTheme="minorHAnsi" w:hAnsiTheme="minorHAnsi" w:cstheme="minorHAnsi"/>
        </w:rPr>
        <w:tab/>
        <w:t>:</w:t>
      </w:r>
      <w:r w:rsidR="006F359C">
        <w:rPr>
          <w:rFonts w:asciiTheme="minorHAnsi" w:hAnsiTheme="minorHAnsi" w:cstheme="minorHAnsi"/>
        </w:rPr>
        <w:tab/>
        <w:t>AWS EC2</w:t>
      </w:r>
    </w:p>
    <w:p w:rsidR="002211D3" w:rsidRPr="00D570DF" w:rsidRDefault="002211D3" w:rsidP="00E9679A">
      <w:pPr>
        <w:jc w:val="both"/>
        <w:rPr>
          <w:rFonts w:asciiTheme="minorHAnsi" w:hAnsiTheme="minorHAnsi" w:cstheme="minorHAnsi"/>
        </w:rPr>
      </w:pPr>
      <w:r>
        <w:rPr>
          <w:rFonts w:asciiTheme="minorHAnsi" w:hAnsiTheme="minorHAnsi" w:cstheme="minorHAnsi"/>
        </w:rPr>
        <w:tab/>
      </w:r>
    </w:p>
    <w:p w:rsidR="005643C9" w:rsidRDefault="005643C9" w:rsidP="00480231"/>
    <w:p w:rsidR="005643C9" w:rsidRDefault="005643C9" w:rsidP="00480231">
      <w:pPr>
        <w:rPr>
          <w:rFonts w:asciiTheme="minorHAnsi" w:eastAsia="Arial Unicode MS" w:hAnsiTheme="minorHAnsi" w:cstheme="minorHAnsi"/>
        </w:rPr>
      </w:pPr>
    </w:p>
    <w:p w:rsidR="00CE3966" w:rsidRPr="005036A2" w:rsidRDefault="1A6BEAEF" w:rsidP="005036A2">
      <w:pPr>
        <w:pStyle w:val="Heading11"/>
        <w:rPr>
          <w:rFonts w:eastAsia="Arial Unicode MS" w:cs="Arial Unicode MS"/>
        </w:rPr>
      </w:pPr>
      <w:bookmarkStart w:id="429" w:name="_Toc69979942"/>
      <w:r w:rsidRPr="1A6BEAEF">
        <w:rPr>
          <w:rFonts w:eastAsia="Arial Unicode MS" w:cs="Arial Unicode MS"/>
        </w:rPr>
        <w:t>Document List Bist :</w:t>
      </w:r>
      <w:ins w:id="430" w:author="Sebastien Trousset" w:date="2021-04-27T11:57:00Z">
        <w:r w:rsidRPr="1A6BEAEF">
          <w:rPr>
            <w:rFonts w:eastAsia="Arial Unicode MS" w:cs="Arial Unicode MS"/>
          </w:rPr>
          <w:t xml:space="preserve"> Note: please consider the most recent list</w:t>
        </w:r>
      </w:ins>
      <w:bookmarkEnd w:id="429"/>
      <w:ins w:id="431" w:author="Windows User" w:date="2021-04-28T15:57:00Z">
        <w:r w:rsidR="00696C61">
          <w:rPr>
            <w:rFonts w:eastAsia="Arial Unicode MS" w:cs="Arial Unicode MS"/>
          </w:rPr>
          <w:t xml:space="preserve"> Okay</w:t>
        </w:r>
      </w:ins>
    </w:p>
    <w:p w:rsidR="00CE3966" w:rsidRDefault="00CE3966" w:rsidP="00480231">
      <w:pPr>
        <w:rPr>
          <w:rFonts w:asciiTheme="minorHAnsi" w:eastAsia="Arial Unicode MS" w:hAnsiTheme="minorHAnsi" w:cstheme="minorHAnsi"/>
        </w:rPr>
      </w:pPr>
    </w:p>
    <w:tbl>
      <w:tblPr>
        <w:tblW w:w="5000" w:type="pct"/>
        <w:tblLook w:val="04A0"/>
      </w:tblPr>
      <w:tblGrid>
        <w:gridCol w:w="1417"/>
        <w:gridCol w:w="2033"/>
        <w:gridCol w:w="1663"/>
        <w:gridCol w:w="4463"/>
      </w:tblGrid>
      <w:tr w:rsidR="00CE3966" w:rsidRPr="00CE3966" w:rsidTr="00650A4D">
        <w:trPr>
          <w:trHeight w:val="583"/>
        </w:trPr>
        <w:tc>
          <w:tcPr>
            <w:tcW w:w="279" w:type="pct"/>
            <w:tcBorders>
              <w:top w:val="single" w:sz="8" w:space="0" w:color="auto"/>
              <w:left w:val="single" w:sz="8" w:space="0" w:color="auto"/>
              <w:bottom w:val="single" w:sz="4" w:space="0" w:color="auto"/>
              <w:right w:val="single" w:sz="4" w:space="0" w:color="auto"/>
            </w:tcBorders>
            <w:shd w:val="clear" w:color="000000" w:fill="DCE6F1"/>
            <w:vAlign w:val="center"/>
            <w:hideMark/>
          </w:tcPr>
          <w:p w:rsidR="00CE3966" w:rsidRPr="00CE3966" w:rsidRDefault="00CE3966" w:rsidP="00CE3966">
            <w:pPr>
              <w:suppressAutoHyphens w:val="0"/>
              <w:jc w:val="center"/>
              <w:rPr>
                <w:rFonts w:ascii="Cambria" w:eastAsia="Times New Roman" w:hAnsi="Cambria"/>
                <w:sz w:val="28"/>
                <w:szCs w:val="28"/>
              </w:rPr>
            </w:pPr>
            <w:r w:rsidRPr="00CE3966">
              <w:rPr>
                <w:rFonts w:ascii="Cambria" w:eastAsia="Times New Roman" w:hAnsi="Cambria"/>
                <w:sz w:val="28"/>
                <w:szCs w:val="28"/>
              </w:rPr>
              <w:t>For</w:t>
            </w:r>
          </w:p>
        </w:tc>
        <w:tc>
          <w:tcPr>
            <w:tcW w:w="439" w:type="pct"/>
            <w:tcBorders>
              <w:top w:val="single" w:sz="8" w:space="0" w:color="auto"/>
              <w:left w:val="nil"/>
              <w:bottom w:val="single" w:sz="4" w:space="0" w:color="auto"/>
              <w:right w:val="single" w:sz="4" w:space="0" w:color="auto"/>
            </w:tcBorders>
            <w:shd w:val="clear" w:color="000000" w:fill="DCE6F1"/>
            <w:vAlign w:val="center"/>
            <w:hideMark/>
          </w:tcPr>
          <w:p w:rsidR="00CE3966" w:rsidRPr="00CE3966" w:rsidRDefault="00CE3966" w:rsidP="00CE3966">
            <w:pPr>
              <w:suppressAutoHyphens w:val="0"/>
              <w:jc w:val="center"/>
              <w:rPr>
                <w:rFonts w:ascii="Cambria" w:eastAsia="Times New Roman" w:hAnsi="Cambria"/>
                <w:sz w:val="28"/>
                <w:szCs w:val="28"/>
              </w:rPr>
            </w:pPr>
            <w:r w:rsidRPr="00CE3966">
              <w:rPr>
                <w:rFonts w:ascii="Cambria" w:eastAsia="Times New Roman" w:hAnsi="Cambria"/>
                <w:sz w:val="28"/>
                <w:szCs w:val="28"/>
              </w:rPr>
              <w:t>Registration Group</w:t>
            </w:r>
          </w:p>
        </w:tc>
        <w:tc>
          <w:tcPr>
            <w:tcW w:w="494" w:type="pct"/>
            <w:tcBorders>
              <w:top w:val="single" w:sz="8" w:space="0" w:color="auto"/>
              <w:left w:val="nil"/>
              <w:bottom w:val="single" w:sz="4" w:space="0" w:color="auto"/>
              <w:right w:val="single" w:sz="4" w:space="0" w:color="auto"/>
            </w:tcBorders>
            <w:shd w:val="clear" w:color="000000" w:fill="DCE6F1"/>
            <w:vAlign w:val="center"/>
            <w:hideMark/>
          </w:tcPr>
          <w:p w:rsidR="00CE3966" w:rsidRPr="00CE3966" w:rsidRDefault="00CE3966" w:rsidP="00CE3966">
            <w:pPr>
              <w:suppressAutoHyphens w:val="0"/>
              <w:jc w:val="center"/>
              <w:rPr>
                <w:rFonts w:ascii="Cambria" w:eastAsia="Times New Roman" w:hAnsi="Cambria"/>
                <w:sz w:val="28"/>
                <w:szCs w:val="28"/>
              </w:rPr>
            </w:pPr>
            <w:r w:rsidRPr="00CE3966">
              <w:rPr>
                <w:rFonts w:ascii="Cambria" w:eastAsia="Times New Roman" w:hAnsi="Cambria"/>
                <w:sz w:val="28"/>
                <w:szCs w:val="28"/>
              </w:rPr>
              <w:t>Document</w:t>
            </w:r>
          </w:p>
        </w:tc>
        <w:tc>
          <w:tcPr>
            <w:tcW w:w="3788" w:type="pct"/>
            <w:tcBorders>
              <w:top w:val="single" w:sz="8" w:space="0" w:color="auto"/>
              <w:left w:val="nil"/>
              <w:bottom w:val="single" w:sz="4" w:space="0" w:color="auto"/>
              <w:right w:val="single" w:sz="8" w:space="0" w:color="auto"/>
            </w:tcBorders>
            <w:shd w:val="clear" w:color="000000" w:fill="DCE6F1"/>
            <w:vAlign w:val="center"/>
            <w:hideMark/>
          </w:tcPr>
          <w:p w:rsidR="00CE3966" w:rsidRPr="00CE3966" w:rsidRDefault="00CE3966" w:rsidP="00CE3966">
            <w:pPr>
              <w:suppressAutoHyphens w:val="0"/>
              <w:jc w:val="center"/>
              <w:rPr>
                <w:rFonts w:ascii="Cambria" w:eastAsia="Times New Roman" w:hAnsi="Cambria"/>
                <w:sz w:val="28"/>
                <w:szCs w:val="28"/>
              </w:rPr>
            </w:pPr>
            <w:r w:rsidRPr="00CE3966">
              <w:rPr>
                <w:rFonts w:ascii="Cambria" w:eastAsia="Times New Roman" w:hAnsi="Cambria"/>
                <w:sz w:val="28"/>
                <w:szCs w:val="28"/>
              </w:rPr>
              <w:t>More info</w:t>
            </w:r>
          </w:p>
        </w:tc>
      </w:tr>
      <w:tr w:rsidR="00CE3966" w:rsidRPr="00CE3966" w:rsidTr="00650A4D">
        <w:trPr>
          <w:trHeight w:val="205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Each audited staff</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100 points of ID - Primary ID document</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xml:space="preserve">Primary identification documents (70 points each) include: </w:t>
            </w:r>
            <w:r w:rsidRPr="00CE3966">
              <w:rPr>
                <w:rFonts w:ascii="Cambria" w:eastAsia="Times New Roman" w:hAnsi="Cambria"/>
              </w:rPr>
              <w:br/>
              <w:t xml:space="preserve">Current AHRPA Registration </w:t>
            </w:r>
            <w:r w:rsidRPr="00CE3966">
              <w:rPr>
                <w:rFonts w:ascii="Cambria" w:eastAsia="Times New Roman" w:hAnsi="Cambria"/>
              </w:rPr>
              <w:br/>
              <w:t xml:space="preserve">Birth Certificate </w:t>
            </w:r>
            <w:r w:rsidRPr="00CE3966">
              <w:rPr>
                <w:rFonts w:ascii="Cambria" w:eastAsia="Times New Roman" w:hAnsi="Cambria"/>
              </w:rPr>
              <w:br/>
              <w:t xml:space="preserve">Citizenship Certificate </w:t>
            </w:r>
            <w:r w:rsidRPr="00CE3966">
              <w:rPr>
                <w:rFonts w:ascii="Cambria" w:eastAsia="Times New Roman" w:hAnsi="Cambria"/>
              </w:rPr>
              <w:br/>
              <w:t xml:space="preserve">Current Passport </w:t>
            </w:r>
            <w:r w:rsidRPr="00CE3966">
              <w:rPr>
                <w:rFonts w:ascii="Cambria" w:eastAsia="Times New Roman" w:hAnsi="Cambria"/>
              </w:rPr>
              <w:br/>
              <w:t xml:space="preserve">Expired passport that was not cancelled and was current within the preceding two years </w:t>
            </w:r>
          </w:p>
        </w:tc>
      </w:tr>
      <w:tr w:rsidR="00CE3966" w:rsidRPr="00CE3966" w:rsidTr="00650A4D">
        <w:trPr>
          <w:trHeight w:val="427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Each audited staff</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100 points of ID - Primary or Secondary ID document</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xml:space="preserve">Primary identification documents (70 points each) include: </w:t>
            </w:r>
            <w:r w:rsidRPr="00CE3966">
              <w:rPr>
                <w:rFonts w:ascii="Cambria" w:eastAsia="Times New Roman" w:hAnsi="Cambria"/>
              </w:rPr>
              <w:br/>
              <w:t xml:space="preserve">Current AHRPA Registration </w:t>
            </w:r>
            <w:r w:rsidRPr="00CE3966">
              <w:rPr>
                <w:rFonts w:ascii="Cambria" w:eastAsia="Times New Roman" w:hAnsi="Cambria"/>
              </w:rPr>
              <w:br/>
              <w:t xml:space="preserve">Birth Certificate </w:t>
            </w:r>
            <w:r w:rsidRPr="00CE3966">
              <w:rPr>
                <w:rFonts w:ascii="Cambria" w:eastAsia="Times New Roman" w:hAnsi="Cambria"/>
              </w:rPr>
              <w:br/>
              <w:t xml:space="preserve">Citizenship Certificate </w:t>
            </w:r>
            <w:r w:rsidRPr="00CE3966">
              <w:rPr>
                <w:rFonts w:ascii="Cambria" w:eastAsia="Times New Roman" w:hAnsi="Cambria"/>
              </w:rPr>
              <w:br/>
              <w:t xml:space="preserve">Current Passport </w:t>
            </w:r>
            <w:r w:rsidRPr="00CE3966">
              <w:rPr>
                <w:rFonts w:ascii="Cambria" w:eastAsia="Times New Roman" w:hAnsi="Cambria"/>
              </w:rPr>
              <w:br/>
              <w:t xml:space="preserve">Expired passport that was not cancelled and was current within the preceding two years </w:t>
            </w:r>
            <w:r w:rsidRPr="00CE3966">
              <w:rPr>
                <w:rFonts w:ascii="Cambria" w:eastAsia="Times New Roman" w:hAnsi="Cambria"/>
              </w:rPr>
              <w:br/>
              <w:t xml:space="preserve">Secondary identification documents (40 points each) include: </w:t>
            </w:r>
            <w:r w:rsidRPr="00CE3966">
              <w:rPr>
                <w:rFonts w:ascii="Cambria" w:eastAsia="Times New Roman" w:hAnsi="Cambria"/>
              </w:rPr>
              <w:br/>
              <w:t xml:space="preserve">Australian Drivers </w:t>
            </w:r>
            <w:r w:rsidR="00650A4D" w:rsidRPr="00CE3966">
              <w:rPr>
                <w:rFonts w:ascii="Cambria" w:eastAsia="Times New Roman" w:hAnsi="Cambria"/>
              </w:rPr>
              <w:t>License</w:t>
            </w:r>
            <w:r w:rsidRPr="00CE3966">
              <w:rPr>
                <w:rFonts w:ascii="Cambria" w:eastAsia="Times New Roman" w:hAnsi="Cambria"/>
              </w:rPr>
              <w:br/>
              <w:t>Identification card for an Australian public employee</w:t>
            </w:r>
            <w:r w:rsidRPr="00CE3966">
              <w:rPr>
                <w:rFonts w:ascii="Cambria" w:eastAsia="Times New Roman" w:hAnsi="Cambria"/>
              </w:rPr>
              <w:br/>
              <w:t xml:space="preserve">Identification card issued by the Commonwealth, a State or Territory as evidence of entitlement to a financial benefit </w:t>
            </w:r>
            <w:r w:rsidRPr="00CE3966">
              <w:rPr>
                <w:rFonts w:ascii="Cambria" w:eastAsia="Times New Roman" w:hAnsi="Cambria"/>
              </w:rPr>
              <w:br/>
              <w:t>State or Territory issued personal identification card</w:t>
            </w:r>
            <w:r w:rsidRPr="00CE3966">
              <w:rPr>
                <w:rFonts w:ascii="Cambria" w:eastAsia="Times New Roman" w:hAnsi="Cambria"/>
              </w:rPr>
              <w:br/>
              <w:t>Student card issued by an Australian tertiary education institution</w:t>
            </w:r>
          </w:p>
        </w:tc>
      </w:tr>
      <w:tr w:rsidR="00CE3966" w:rsidRPr="00CE3966" w:rsidTr="00650A4D">
        <w:trPr>
          <w:trHeight w:val="114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Each audited staff</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Right to work in Australia</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xml:space="preserve">Citizens must provide evidence of citizenship in the form of birth certificate, citizenship certificate or passport. </w:t>
            </w:r>
            <w:r w:rsidRPr="00CE3966">
              <w:rPr>
                <w:rFonts w:ascii="Cambria" w:eastAsia="Times New Roman" w:hAnsi="Cambria"/>
              </w:rPr>
              <w:br/>
              <w:t>Non-citizens must provide a copy of their passport or ImmiCard.</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Each audited staff</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Certificate of completion of </w:t>
            </w:r>
            <w:r w:rsidRPr="00CE3966">
              <w:rPr>
                <w:rFonts w:ascii="Cambria" w:eastAsia="Times New Roman" w:hAnsi="Cambria"/>
                <w:sz w:val="24"/>
                <w:szCs w:val="24"/>
              </w:rPr>
              <w:lastRenderedPageBreak/>
              <w:t>the NDIS worker orientation program</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lastRenderedPageBreak/>
              <w:t> </w:t>
            </w:r>
          </w:p>
        </w:tc>
      </w:tr>
      <w:tr w:rsidR="00CE3966" w:rsidRPr="00CE3966" w:rsidTr="00650A4D">
        <w:trPr>
          <w:trHeight w:val="114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lastRenderedPageBreak/>
              <w:t>One for the company</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Personal accident insurance or worker's compensation insurance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A certificate of currency for current insurance that meets the minimum level of cover commensurate to the scope of the provider. NDIS providers should seek professional advice as to the type and amount of insurance that is necessary.</w:t>
            </w:r>
          </w:p>
        </w:tc>
      </w:tr>
      <w:tr w:rsidR="00CE3966" w:rsidRPr="00CE3966" w:rsidTr="00650A4D">
        <w:trPr>
          <w:trHeight w:val="285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One for the company</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Incident Management</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Describe how the provider manages incidents, or provide a copy of your incident management process, as relevant to the supports delivered for this registration group, including any relevant material provided to participants.</w:t>
            </w:r>
            <w:r w:rsidRPr="00CE3966">
              <w:rPr>
                <w:rFonts w:ascii="Cambria" w:eastAsia="Times New Roman" w:hAnsi="Cambria"/>
              </w:rPr>
              <w:br/>
              <w:t>The process must meet the requirements of the National Disability Insurance Scheme (Incident Management and Reportable Incidents) Rules 2018. The process should be relevant (proportionate) to the size and scale of the provider and to the scope and complexity of the supports being delivered.</w:t>
            </w:r>
          </w:p>
        </w:tc>
      </w:tr>
      <w:tr w:rsidR="00CE3966" w:rsidRPr="00CE3966" w:rsidTr="00650A4D">
        <w:trPr>
          <w:trHeight w:val="285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One for the company</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Complaints Management</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xml:space="preserve">Describe how the provider manages complaints, or provide a copy of your complaints process, as relevant to the supports delivered for this registration group, including any relevant material provided to participants. </w:t>
            </w:r>
            <w:r w:rsidRPr="00CE3966">
              <w:rPr>
                <w:rFonts w:ascii="Cambria" w:eastAsia="Times New Roman" w:hAnsi="Cambria"/>
              </w:rPr>
              <w:br/>
              <w:t xml:space="preserve">The process must meet the requirements of the National Disability Insurance Scheme (Complaints) Rules 2018 and follows principles of fairness and natural justice. The process should be relevant (proportionate) to the size and scale of the provider and to the scope and complexity of the supports being delivered.  </w:t>
            </w:r>
          </w:p>
        </w:tc>
      </w:tr>
      <w:tr w:rsidR="00CE3966" w:rsidRPr="00CE3966" w:rsidTr="00650A4D">
        <w:trPr>
          <w:trHeight w:val="313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lastRenderedPageBreak/>
              <w:t>One for the company</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Risk Management</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Describe or provide a copy of the providers work health and safety policies and procedures relevant to the supports delivered for this registration group, including any relevant material provided to NDIS participants.</w:t>
            </w:r>
            <w:r w:rsidRPr="00CE3966">
              <w:rPr>
                <w:rFonts w:ascii="Cambria" w:eastAsia="Times New Roman" w:hAnsi="Cambria"/>
              </w:rPr>
              <w:br/>
              <w:t>The policies and procedures should be relevant (proportionate) to the size and scale of the provider and to the scope and complexity of the supports being delivered.</w:t>
            </w:r>
            <w:r w:rsidRPr="00CE3966">
              <w:rPr>
                <w:rFonts w:ascii="Cambria" w:eastAsia="Times New Roman" w:hAnsi="Cambria"/>
              </w:rPr>
              <w:br/>
              <w:t xml:space="preserve">This document may be reviewed as required. Providers and auditors should check the NDIS Commission’s website regularly to ensure that they are complying with the current version of this document. </w:t>
            </w:r>
          </w:p>
        </w:tc>
      </w:tr>
      <w:tr w:rsidR="00CE3966" w:rsidRPr="00CE3966" w:rsidTr="00650A4D">
        <w:trPr>
          <w:trHeight w:val="129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One for the company</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Public Liability Insurance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A certificate of currency for current insurance that meets the minimum level of cover commensurate to the scope of the provider. Providers should seek professional advice as to the type and amount of insurance that is necessary.</w:t>
            </w:r>
          </w:p>
        </w:tc>
      </w:tr>
      <w:tr w:rsidR="00CE3966" w:rsidRPr="00CE3966" w:rsidTr="00650A4D">
        <w:trPr>
          <w:trHeight w:val="129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One for the company</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All</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Professional Indemnity Insurance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A certificate of currency for current insurance that meets the minimum level of cover commensurate to the scope of the provider. Providers should seek professional advice as to the type and amount of insurance that is necessary.</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0101 Accommodation / Tenancy Assistance</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0103 Assistive Products for Personal Care and Safety</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0105 Personal mobility equipment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0108 Assistance with Travel/Transport Arrangements</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0109 Vehicle Modifications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0111 Home Modification</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Several documents </w:t>
            </w:r>
            <w:r w:rsidRPr="00CE3966">
              <w:rPr>
                <w:rFonts w:ascii="Cambria" w:eastAsia="Times New Roman" w:hAnsi="Cambria"/>
                <w:sz w:val="24"/>
                <w:szCs w:val="24"/>
              </w:rPr>
              <w:lastRenderedPageBreak/>
              <w:t>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lastRenderedPageBreak/>
              <w:t> </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lastRenderedPageBreak/>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0112 Assistive Equipment for Recreation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0113 Vision Equipment</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0114 Community Nursing Care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0116 Innovative Community Participation</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0119 </w:t>
            </w:r>
            <w:r w:rsidR="00C07981" w:rsidRPr="00CE3966">
              <w:rPr>
                <w:rFonts w:ascii="Cambria" w:eastAsia="Times New Roman" w:hAnsi="Cambria"/>
                <w:sz w:val="24"/>
                <w:szCs w:val="24"/>
              </w:rPr>
              <w:t>Specialized</w:t>
            </w:r>
            <w:r w:rsidRPr="00CE3966">
              <w:rPr>
                <w:rFonts w:ascii="Cambria" w:eastAsia="Times New Roman" w:hAnsi="Cambria"/>
                <w:sz w:val="24"/>
                <w:szCs w:val="24"/>
              </w:rPr>
              <w:t xml:space="preserve"> Hearing Services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0120 Household Tasks</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0121 Interpreting and Translation</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0122 Hearing Equipment</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0123 Assistive Products for Household Tasks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0124 Communication &amp; Information Equipment</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630"/>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0126 Exercise Physiology &amp; Personal Training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94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0127 Management of Funding for Supports in Participants Plans (Plan Management)</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0128 Therapeutic </w:t>
            </w:r>
            <w:r w:rsidRPr="00CE3966">
              <w:rPr>
                <w:rFonts w:ascii="Cambria" w:eastAsia="Times New Roman" w:hAnsi="Cambria"/>
                <w:sz w:val="24"/>
                <w:szCs w:val="24"/>
              </w:rPr>
              <w:lastRenderedPageBreak/>
              <w:t>Supports</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lastRenderedPageBreak/>
              <w:t xml:space="preserve">Several documents </w:t>
            </w:r>
            <w:r w:rsidRPr="00CE3966">
              <w:rPr>
                <w:rFonts w:ascii="Cambria" w:eastAsia="Times New Roman" w:hAnsi="Cambria"/>
                <w:sz w:val="24"/>
                <w:szCs w:val="24"/>
              </w:rPr>
              <w:lastRenderedPageBreak/>
              <w:t>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lastRenderedPageBreak/>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lastRenderedPageBreak/>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0129 </w:t>
            </w:r>
            <w:r w:rsidR="00C07981" w:rsidRPr="00CE3966">
              <w:rPr>
                <w:rFonts w:ascii="Cambria" w:eastAsia="Times New Roman" w:hAnsi="Cambria"/>
                <w:sz w:val="24"/>
                <w:szCs w:val="24"/>
              </w:rPr>
              <w:t>Specialized</w:t>
            </w:r>
            <w:r w:rsidRPr="00CE3966">
              <w:rPr>
                <w:rFonts w:ascii="Cambria" w:eastAsia="Times New Roman" w:hAnsi="Cambria"/>
                <w:sz w:val="24"/>
                <w:szCs w:val="24"/>
              </w:rPr>
              <w:t xml:space="preserve"> Driver Training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xml:space="preserve">0130 Assistance Animals </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0134 Hearing Services</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315"/>
        </w:trPr>
        <w:tc>
          <w:tcPr>
            <w:tcW w:w="279" w:type="pct"/>
            <w:tcBorders>
              <w:top w:val="nil"/>
              <w:left w:val="single" w:sz="8" w:space="0" w:color="auto"/>
              <w:bottom w:val="single" w:sz="4"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Specific Qualification</w:t>
            </w:r>
          </w:p>
        </w:tc>
        <w:tc>
          <w:tcPr>
            <w:tcW w:w="439"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0135 Custom Prosthetics</w:t>
            </w:r>
          </w:p>
        </w:tc>
        <w:tc>
          <w:tcPr>
            <w:tcW w:w="494" w:type="pct"/>
            <w:tcBorders>
              <w:top w:val="nil"/>
              <w:left w:val="nil"/>
              <w:bottom w:val="single" w:sz="4"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Several documents possible</w:t>
            </w:r>
          </w:p>
        </w:tc>
        <w:tc>
          <w:tcPr>
            <w:tcW w:w="3788" w:type="pct"/>
            <w:tcBorders>
              <w:top w:val="nil"/>
              <w:left w:val="nil"/>
              <w:bottom w:val="single" w:sz="4"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r w:rsidR="00CE3966" w:rsidRPr="00CE3966" w:rsidTr="00650A4D">
        <w:trPr>
          <w:trHeight w:val="645"/>
        </w:trPr>
        <w:tc>
          <w:tcPr>
            <w:tcW w:w="279" w:type="pct"/>
            <w:tcBorders>
              <w:top w:val="nil"/>
              <w:left w:val="single" w:sz="8" w:space="0" w:color="auto"/>
              <w:bottom w:val="single" w:sz="8" w:space="0" w:color="auto"/>
              <w:right w:val="single" w:sz="4" w:space="0" w:color="auto"/>
            </w:tcBorders>
            <w:shd w:val="clear" w:color="000000" w:fill="D2DAE4"/>
            <w:vAlign w:val="center"/>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Other</w:t>
            </w:r>
          </w:p>
        </w:tc>
        <w:tc>
          <w:tcPr>
            <w:tcW w:w="439" w:type="pct"/>
            <w:tcBorders>
              <w:top w:val="nil"/>
              <w:left w:val="nil"/>
              <w:bottom w:val="single" w:sz="8"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Open field to name a specific document that can be required</w:t>
            </w:r>
          </w:p>
        </w:tc>
        <w:tc>
          <w:tcPr>
            <w:tcW w:w="494" w:type="pct"/>
            <w:tcBorders>
              <w:top w:val="nil"/>
              <w:left w:val="nil"/>
              <w:bottom w:val="single" w:sz="8" w:space="0" w:color="auto"/>
              <w:right w:val="single" w:sz="4" w:space="0" w:color="auto"/>
            </w:tcBorders>
            <w:shd w:val="clear" w:color="auto" w:fill="auto"/>
            <w:vAlign w:val="center"/>
            <w:hideMark/>
          </w:tcPr>
          <w:p w:rsidR="00CE3966" w:rsidRPr="00CE3966" w:rsidRDefault="00CE3966" w:rsidP="00CE3966">
            <w:pPr>
              <w:suppressAutoHyphens w:val="0"/>
              <w:rPr>
                <w:rFonts w:ascii="Cambria" w:eastAsia="Times New Roman" w:hAnsi="Cambria"/>
                <w:sz w:val="24"/>
                <w:szCs w:val="24"/>
              </w:rPr>
            </w:pPr>
            <w:r w:rsidRPr="00CE3966">
              <w:rPr>
                <w:rFonts w:ascii="Cambria" w:eastAsia="Times New Roman" w:hAnsi="Cambria"/>
                <w:sz w:val="24"/>
                <w:szCs w:val="24"/>
              </w:rPr>
              <w:t> </w:t>
            </w:r>
          </w:p>
        </w:tc>
        <w:tc>
          <w:tcPr>
            <w:tcW w:w="3788" w:type="pct"/>
            <w:tcBorders>
              <w:top w:val="nil"/>
              <w:left w:val="nil"/>
              <w:bottom w:val="single" w:sz="8" w:space="0" w:color="auto"/>
              <w:right w:val="single" w:sz="8" w:space="0" w:color="auto"/>
            </w:tcBorders>
            <w:shd w:val="clear" w:color="auto" w:fill="auto"/>
            <w:hideMark/>
          </w:tcPr>
          <w:p w:rsidR="00CE3966" w:rsidRPr="00CE3966" w:rsidRDefault="00CE3966" w:rsidP="00CE3966">
            <w:pPr>
              <w:suppressAutoHyphens w:val="0"/>
              <w:rPr>
                <w:rFonts w:ascii="Cambria" w:eastAsia="Times New Roman" w:hAnsi="Cambria"/>
              </w:rPr>
            </w:pPr>
            <w:r w:rsidRPr="00CE3966">
              <w:rPr>
                <w:rFonts w:ascii="Cambria" w:eastAsia="Times New Roman" w:hAnsi="Cambria"/>
              </w:rPr>
              <w:t> </w:t>
            </w:r>
          </w:p>
        </w:tc>
      </w:tr>
    </w:tbl>
    <w:p w:rsidR="00CE3966" w:rsidRDefault="00CE3966" w:rsidP="00480231">
      <w:pPr>
        <w:rPr>
          <w:rFonts w:asciiTheme="minorHAnsi" w:eastAsia="Arial Unicode MS" w:hAnsiTheme="minorHAnsi" w:cstheme="minorHAnsi"/>
        </w:rPr>
      </w:pPr>
    </w:p>
    <w:p w:rsidR="00BF3DAF" w:rsidRPr="005036A2" w:rsidRDefault="1A6BEAEF" w:rsidP="005036A2">
      <w:pPr>
        <w:pStyle w:val="Heading11"/>
        <w:rPr>
          <w:rFonts w:eastAsia="Arial Unicode MS" w:cs="Arial Unicode MS"/>
        </w:rPr>
      </w:pPr>
      <w:bookmarkStart w:id="432" w:name="_Toc69979943"/>
      <w:r w:rsidRPr="1A6BEAEF">
        <w:rPr>
          <w:rFonts w:eastAsia="Arial Unicode MS" w:cs="Arial Unicode MS"/>
        </w:rPr>
        <w:t>Email Reminders:-</w:t>
      </w:r>
      <w:ins w:id="433" w:author="Sebastien Trousset" w:date="2021-04-27T11:58:00Z">
        <w:r w:rsidRPr="1A6BEAEF">
          <w:rPr>
            <w:rFonts w:eastAsia="Arial Unicode MS" w:cs="Arial Unicode MS"/>
          </w:rPr>
          <w:t xml:space="preserve"> This will be the standard, but the admin needs to be able to amend it if needed</w:t>
        </w:r>
      </w:ins>
      <w:bookmarkEnd w:id="432"/>
    </w:p>
    <w:p w:rsidR="00BF3DAF" w:rsidRDefault="00696C61" w:rsidP="00480231">
      <w:pPr>
        <w:rPr>
          <w:rFonts w:asciiTheme="minorHAnsi" w:eastAsia="Arial Unicode MS" w:hAnsiTheme="minorHAnsi" w:cstheme="minorHAnsi"/>
        </w:rPr>
      </w:pPr>
      <w:ins w:id="434" w:author="Windows User" w:date="2021-04-28T15:57:00Z">
        <w:r>
          <w:rPr>
            <w:rFonts w:asciiTheme="minorHAnsi" w:eastAsia="Arial Unicode MS" w:hAnsiTheme="minorHAnsi" w:cstheme="minorHAnsi"/>
          </w:rPr>
          <w:t xml:space="preserve">It will be a time taken job, if you still need we can estimate for same </w:t>
        </w:r>
      </w:ins>
      <w:ins w:id="435" w:author="Windows User" w:date="2021-04-28T15:58:00Z">
        <w:r>
          <w:rPr>
            <w:rFonts w:asciiTheme="minorHAnsi" w:eastAsia="Arial Unicode MS" w:hAnsiTheme="minorHAnsi" w:cstheme="minorHAnsi"/>
          </w:rPr>
          <w:t>separatelyin terms of time and cost. Please let me know. Mayur given this chart which we supposed to follow staticly.</w:t>
        </w:r>
      </w:ins>
    </w:p>
    <w:p w:rsidR="00BF3DAF" w:rsidRDefault="00BF3DAF" w:rsidP="00663A00">
      <w:pPr>
        <w:pStyle w:val="BodyA"/>
        <w:numPr>
          <w:ilvl w:val="0"/>
          <w:numId w:val="16"/>
        </w:numPr>
      </w:pPr>
      <w:r>
        <w:t>Automated reminders (by email) to the clients after a certain period of time:</w:t>
      </w:r>
    </w:p>
    <w:p w:rsidR="00BF3DAF" w:rsidRDefault="00BF3DAF" w:rsidP="00663A00">
      <w:pPr>
        <w:pStyle w:val="BodyA"/>
        <w:numPr>
          <w:ilvl w:val="1"/>
          <w:numId w:val="16"/>
        </w:numPr>
      </w:pPr>
      <w:r>
        <w:t>Quote</w:t>
      </w:r>
    </w:p>
    <w:p w:rsidR="00BF3DAF" w:rsidRDefault="00BF3DAF" w:rsidP="00663A00">
      <w:pPr>
        <w:pStyle w:val="BodyA"/>
        <w:numPr>
          <w:ilvl w:val="2"/>
          <w:numId w:val="16"/>
        </w:numPr>
      </w:pPr>
      <w:r>
        <w:t>2 weeks</w:t>
      </w:r>
    </w:p>
    <w:p w:rsidR="00BF3DAF" w:rsidRDefault="00BF3DAF" w:rsidP="00663A00">
      <w:pPr>
        <w:pStyle w:val="BodyA"/>
        <w:numPr>
          <w:ilvl w:val="2"/>
          <w:numId w:val="16"/>
        </w:numPr>
      </w:pPr>
      <w:r>
        <w:t>3 weeks</w:t>
      </w:r>
    </w:p>
    <w:p w:rsidR="00BF3DAF" w:rsidRDefault="00BF3DAF" w:rsidP="00663A00">
      <w:pPr>
        <w:pStyle w:val="BodyA"/>
        <w:numPr>
          <w:ilvl w:val="2"/>
          <w:numId w:val="16"/>
        </w:numPr>
      </w:pPr>
      <w:r>
        <w:t>5 weeks - Notification to admin</w:t>
      </w:r>
    </w:p>
    <w:p w:rsidR="00BF3DAF" w:rsidRDefault="00BF3DAF" w:rsidP="00663A00">
      <w:pPr>
        <w:pStyle w:val="BodyA"/>
        <w:numPr>
          <w:ilvl w:val="1"/>
          <w:numId w:val="16"/>
        </w:numPr>
      </w:pPr>
      <w:r>
        <w:t>SLA / payment reminder (100% for verification - 50% for certification)</w:t>
      </w:r>
    </w:p>
    <w:p w:rsidR="00BF3DAF" w:rsidRDefault="00BF3DAF" w:rsidP="00663A00">
      <w:pPr>
        <w:pStyle w:val="BodyA"/>
        <w:numPr>
          <w:ilvl w:val="2"/>
          <w:numId w:val="16"/>
        </w:numPr>
      </w:pPr>
      <w:r>
        <w:t>1 week</w:t>
      </w:r>
    </w:p>
    <w:p w:rsidR="00BF3DAF" w:rsidRDefault="00BF3DAF" w:rsidP="00663A00">
      <w:pPr>
        <w:pStyle w:val="BodyA"/>
        <w:numPr>
          <w:ilvl w:val="2"/>
          <w:numId w:val="16"/>
        </w:numPr>
      </w:pPr>
      <w:r>
        <w:t>2 weeks</w:t>
      </w:r>
    </w:p>
    <w:p w:rsidR="00BF3DAF" w:rsidRDefault="00BF3DAF" w:rsidP="00663A00">
      <w:pPr>
        <w:pStyle w:val="BodyA"/>
        <w:numPr>
          <w:ilvl w:val="2"/>
          <w:numId w:val="16"/>
        </w:numPr>
      </w:pPr>
      <w:r>
        <w:t>3 weeks - Notification to admin</w:t>
      </w:r>
    </w:p>
    <w:p w:rsidR="00BF3DAF" w:rsidRDefault="00BF3DAF" w:rsidP="00663A00">
      <w:pPr>
        <w:pStyle w:val="BodyA"/>
        <w:numPr>
          <w:ilvl w:val="1"/>
          <w:numId w:val="16"/>
        </w:numPr>
      </w:pPr>
      <w:r>
        <w:t>Documents submission (both verification and certification stage 1)</w:t>
      </w:r>
    </w:p>
    <w:p w:rsidR="00BF3DAF" w:rsidRDefault="00BF3DAF" w:rsidP="00663A00">
      <w:pPr>
        <w:pStyle w:val="BodyA"/>
        <w:numPr>
          <w:ilvl w:val="2"/>
          <w:numId w:val="16"/>
        </w:numPr>
      </w:pPr>
      <w:r>
        <w:t>Every two weeks - reminder to client</w:t>
      </w:r>
    </w:p>
    <w:p w:rsidR="00BF3DAF" w:rsidRDefault="00BF3DAF" w:rsidP="00663A00">
      <w:pPr>
        <w:pStyle w:val="BodyA"/>
        <w:numPr>
          <w:ilvl w:val="2"/>
          <w:numId w:val="16"/>
        </w:numPr>
      </w:pPr>
      <w:r>
        <w:t>6 weeks - Notification to admin with possibility to suspend the reminders</w:t>
      </w:r>
    </w:p>
    <w:p w:rsidR="00BF3DAF" w:rsidRDefault="00BF3DAF" w:rsidP="00663A00">
      <w:pPr>
        <w:pStyle w:val="BodyA"/>
        <w:numPr>
          <w:ilvl w:val="1"/>
          <w:numId w:val="16"/>
        </w:numPr>
      </w:pPr>
      <w:r>
        <w:t>Audit result - missing or wrong documents for verification or stage 1 certification (Note: CAA has 14 days to inform NDIS of the audit result)</w:t>
      </w:r>
    </w:p>
    <w:p w:rsidR="00BF3DAF" w:rsidRDefault="00BF3DAF" w:rsidP="00663A00">
      <w:pPr>
        <w:pStyle w:val="BodyA"/>
        <w:numPr>
          <w:ilvl w:val="2"/>
          <w:numId w:val="16"/>
        </w:numPr>
      </w:pPr>
      <w:r>
        <w:t>1 week - reminder to client</w:t>
      </w:r>
    </w:p>
    <w:p w:rsidR="00BF3DAF" w:rsidRDefault="00BF3DAF" w:rsidP="00663A00">
      <w:pPr>
        <w:pStyle w:val="BodyA"/>
        <w:numPr>
          <w:ilvl w:val="2"/>
          <w:numId w:val="16"/>
        </w:numPr>
      </w:pPr>
      <w:r>
        <w:t>2 weeks - reminder to client</w:t>
      </w:r>
    </w:p>
    <w:p w:rsidR="00BF3DAF" w:rsidRDefault="00BF3DAF" w:rsidP="00663A00">
      <w:pPr>
        <w:pStyle w:val="BodyA"/>
        <w:numPr>
          <w:ilvl w:val="2"/>
          <w:numId w:val="16"/>
        </w:numPr>
      </w:pPr>
      <w:r>
        <w:t>Every 2 weeks after - reminder to client</w:t>
      </w:r>
    </w:p>
    <w:p w:rsidR="00BF3DAF" w:rsidRDefault="00BF3DAF" w:rsidP="00663A00">
      <w:pPr>
        <w:pStyle w:val="BodyA"/>
        <w:numPr>
          <w:ilvl w:val="2"/>
          <w:numId w:val="16"/>
        </w:numPr>
      </w:pPr>
      <w:r>
        <w:t>14 weeks - Notification to admin</w:t>
      </w:r>
    </w:p>
    <w:p w:rsidR="00BF3DAF" w:rsidRDefault="00BF3DAF" w:rsidP="00663A00">
      <w:pPr>
        <w:pStyle w:val="BodyA"/>
        <w:numPr>
          <w:ilvl w:val="1"/>
          <w:numId w:val="16"/>
        </w:numPr>
      </w:pPr>
      <w:r>
        <w:t>Audit result - non conformities -&gt; adding more documents to be uploaded by the client (open field)</w:t>
      </w:r>
    </w:p>
    <w:p w:rsidR="00BF3DAF" w:rsidRDefault="00BF3DAF" w:rsidP="00663A00">
      <w:pPr>
        <w:pStyle w:val="BodyA"/>
        <w:numPr>
          <w:ilvl w:val="2"/>
          <w:numId w:val="16"/>
        </w:numPr>
      </w:pPr>
      <w:r>
        <w:t>2 weeks - reminder to client</w:t>
      </w:r>
    </w:p>
    <w:p w:rsidR="00BF3DAF" w:rsidRDefault="00BF3DAF" w:rsidP="00663A00">
      <w:pPr>
        <w:pStyle w:val="BodyA"/>
        <w:numPr>
          <w:ilvl w:val="2"/>
          <w:numId w:val="16"/>
        </w:numPr>
      </w:pPr>
      <w:r>
        <w:t>Every two weeks</w:t>
      </w:r>
    </w:p>
    <w:p w:rsidR="00BF3DAF" w:rsidRDefault="00BF3DAF" w:rsidP="00663A00">
      <w:pPr>
        <w:pStyle w:val="BodyA"/>
        <w:numPr>
          <w:ilvl w:val="2"/>
          <w:numId w:val="16"/>
        </w:numPr>
      </w:pPr>
      <w:r>
        <w:t>14 weeks - Notification to admin</w:t>
      </w:r>
    </w:p>
    <w:p w:rsidR="00BF3DAF" w:rsidRDefault="00BF3DAF" w:rsidP="00663A00">
      <w:pPr>
        <w:pStyle w:val="BodyA"/>
        <w:numPr>
          <w:ilvl w:val="1"/>
          <w:numId w:val="16"/>
        </w:numPr>
      </w:pPr>
      <w:r>
        <w:t>Certification report -&gt; auditor sends to CAA -&gt; peer auditor -&gt; CAA -&gt; auditor</w:t>
      </w:r>
    </w:p>
    <w:p w:rsidR="00BF3DAF" w:rsidRDefault="00BF3DAF" w:rsidP="00663A00">
      <w:pPr>
        <w:pStyle w:val="BodyA"/>
        <w:numPr>
          <w:ilvl w:val="2"/>
          <w:numId w:val="16"/>
        </w:numPr>
      </w:pPr>
      <w:r>
        <w:lastRenderedPageBreak/>
        <w:t>Peer auditor (to be assigned at the beginning)</w:t>
      </w:r>
    </w:p>
    <w:p w:rsidR="00BF3DAF" w:rsidRDefault="00BF3DAF" w:rsidP="00663A00">
      <w:pPr>
        <w:pStyle w:val="BodyA"/>
        <w:numPr>
          <w:ilvl w:val="1"/>
          <w:numId w:val="16"/>
        </w:numPr>
      </w:pPr>
      <w:r>
        <w:t>Certification payment (second 50%)</w:t>
      </w:r>
    </w:p>
    <w:p w:rsidR="00BF3DAF" w:rsidRDefault="00BF3DAF" w:rsidP="00663A00">
      <w:pPr>
        <w:pStyle w:val="BodyA"/>
        <w:numPr>
          <w:ilvl w:val="1"/>
          <w:numId w:val="16"/>
        </w:numPr>
      </w:pPr>
      <w:r>
        <w:t>Audit report approval</w:t>
      </w:r>
    </w:p>
    <w:p w:rsidR="00BF3DAF" w:rsidRDefault="00BF3DAF" w:rsidP="00663A00">
      <w:pPr>
        <w:pStyle w:val="BodyA"/>
        <w:numPr>
          <w:ilvl w:val="2"/>
          <w:numId w:val="16"/>
        </w:numPr>
      </w:pPr>
      <w:r>
        <w:t>2 days - reminder</w:t>
      </w:r>
    </w:p>
    <w:p w:rsidR="00BF3DAF" w:rsidRDefault="00BF3DAF" w:rsidP="00663A00">
      <w:pPr>
        <w:pStyle w:val="BodyA"/>
        <w:numPr>
          <w:ilvl w:val="2"/>
          <w:numId w:val="16"/>
        </w:numPr>
      </w:pPr>
      <w:r>
        <w:t>1 week - reminder</w:t>
      </w:r>
    </w:p>
    <w:p w:rsidR="00BF3DAF" w:rsidRDefault="00BF3DAF" w:rsidP="00663A00">
      <w:pPr>
        <w:pStyle w:val="BodyA"/>
        <w:numPr>
          <w:ilvl w:val="2"/>
          <w:numId w:val="16"/>
        </w:numPr>
      </w:pPr>
      <w:r>
        <w:t>2 weeks - Notification to admin</w:t>
      </w:r>
    </w:p>
    <w:p w:rsidR="005036A2" w:rsidRDefault="005036A2" w:rsidP="005036A2">
      <w:pPr>
        <w:pStyle w:val="BodyA"/>
        <w:ind w:left="720"/>
      </w:pPr>
    </w:p>
    <w:p w:rsidR="005036A2" w:rsidRPr="005036A2" w:rsidRDefault="005036A2" w:rsidP="005036A2">
      <w:pPr>
        <w:pStyle w:val="Heading11"/>
        <w:rPr>
          <w:rFonts w:eastAsia="Arial Unicode MS" w:cs="Arial Unicode MS"/>
        </w:rPr>
      </w:pPr>
      <w:bookmarkStart w:id="436" w:name="_Toc69979944"/>
      <w:r w:rsidRPr="005036A2">
        <w:rPr>
          <w:rFonts w:eastAsia="Arial Unicode MS" w:cs="Arial Unicode MS"/>
        </w:rPr>
        <w:t>Logic for timeline</w:t>
      </w:r>
      <w:r w:rsidR="000D55BF">
        <w:rPr>
          <w:rFonts w:eastAsia="Arial Unicode MS" w:cs="Arial Unicode MS"/>
        </w:rPr>
        <w:t xml:space="preserve"> of audit request</w:t>
      </w:r>
      <w:bookmarkEnd w:id="436"/>
    </w:p>
    <w:p w:rsidR="00BF3DAF" w:rsidRDefault="00BF3DAF" w:rsidP="00480231">
      <w:pPr>
        <w:rPr>
          <w:rFonts w:asciiTheme="minorHAnsi" w:eastAsia="Arial Unicode MS" w:hAnsiTheme="minorHAnsi" w:cstheme="minorHAnsi"/>
        </w:rPr>
      </w:pPr>
    </w:p>
    <w:p w:rsidR="005036A2" w:rsidRDefault="005036A2" w:rsidP="005036A2">
      <w:pPr>
        <w:pStyle w:val="BodyA"/>
      </w:pPr>
      <w:r>
        <w:t>For each client dashboard, the customer journey should display a timeline of the likely completion date of the audit, based on the following timeframes between each stage (estimated length for each stage in working days).</w:t>
      </w:r>
    </w:p>
    <w:p w:rsidR="005036A2" w:rsidRDefault="005036A2" w:rsidP="00663A00">
      <w:pPr>
        <w:pStyle w:val="BodyA"/>
        <w:numPr>
          <w:ilvl w:val="0"/>
          <w:numId w:val="17"/>
        </w:numPr>
      </w:pPr>
      <w:r>
        <w:t>Verification:</w:t>
      </w:r>
    </w:p>
    <w:p w:rsidR="005036A2" w:rsidRDefault="005036A2" w:rsidP="00663A00">
      <w:pPr>
        <w:pStyle w:val="BodyA"/>
        <w:numPr>
          <w:ilvl w:val="2"/>
          <w:numId w:val="16"/>
        </w:numPr>
      </w:pPr>
      <w:r>
        <w:t>Enquiry sent -&gt; Quote sent - 2 days</w:t>
      </w:r>
    </w:p>
    <w:p w:rsidR="005036A2" w:rsidRDefault="005036A2" w:rsidP="00663A00">
      <w:pPr>
        <w:pStyle w:val="BodyA"/>
        <w:numPr>
          <w:ilvl w:val="2"/>
          <w:numId w:val="16"/>
        </w:numPr>
      </w:pPr>
      <w:r>
        <w:t>Quote sent -&gt; Quote approved - 5 days</w:t>
      </w:r>
    </w:p>
    <w:p w:rsidR="005036A2" w:rsidRDefault="005036A2" w:rsidP="00663A00">
      <w:pPr>
        <w:pStyle w:val="BodyA"/>
        <w:numPr>
          <w:ilvl w:val="2"/>
          <w:numId w:val="16"/>
        </w:numPr>
      </w:pPr>
      <w:r>
        <w:t>Quote approved -&gt; SLA sent - 2 days</w:t>
      </w:r>
    </w:p>
    <w:p w:rsidR="005036A2" w:rsidRDefault="005036A2" w:rsidP="00663A00">
      <w:pPr>
        <w:pStyle w:val="BodyA"/>
        <w:numPr>
          <w:ilvl w:val="2"/>
          <w:numId w:val="16"/>
        </w:numPr>
      </w:pPr>
      <w:r>
        <w:t>SLA sent -&gt; SLA signed and payment made - 5 days</w:t>
      </w:r>
    </w:p>
    <w:p w:rsidR="005036A2" w:rsidRDefault="005036A2" w:rsidP="00663A00">
      <w:pPr>
        <w:pStyle w:val="BodyA"/>
        <w:numPr>
          <w:ilvl w:val="2"/>
          <w:numId w:val="16"/>
        </w:numPr>
      </w:pPr>
      <w:r>
        <w:t>SLA signed and payment made -&gt; Docs received and audit booked - 2 days</w:t>
      </w:r>
    </w:p>
    <w:p w:rsidR="005036A2" w:rsidRDefault="005036A2" w:rsidP="00663A00">
      <w:pPr>
        <w:pStyle w:val="BodyA"/>
        <w:numPr>
          <w:ilvl w:val="2"/>
          <w:numId w:val="16"/>
        </w:numPr>
      </w:pPr>
      <w:r>
        <w:t>Docs received and audit booked -&gt; Audit - 5 days</w:t>
      </w:r>
    </w:p>
    <w:p w:rsidR="005036A2" w:rsidRDefault="005036A2" w:rsidP="00663A00">
      <w:pPr>
        <w:pStyle w:val="BodyA"/>
        <w:numPr>
          <w:ilvl w:val="2"/>
          <w:numId w:val="16"/>
        </w:numPr>
      </w:pPr>
      <w:r>
        <w:t>Audit -&gt; Report sent to client - 2 days</w:t>
      </w:r>
    </w:p>
    <w:p w:rsidR="005036A2" w:rsidRDefault="005036A2" w:rsidP="00663A00">
      <w:pPr>
        <w:pStyle w:val="BodyA"/>
        <w:numPr>
          <w:ilvl w:val="2"/>
          <w:numId w:val="16"/>
        </w:numPr>
      </w:pPr>
      <w:r>
        <w:t>Report sent to client -&gt; Reply from client and final payment - 5 days</w:t>
      </w:r>
    </w:p>
    <w:p w:rsidR="005036A2" w:rsidRDefault="005036A2" w:rsidP="00663A00">
      <w:pPr>
        <w:pStyle w:val="BodyA"/>
        <w:numPr>
          <w:ilvl w:val="2"/>
          <w:numId w:val="16"/>
        </w:numPr>
      </w:pPr>
      <w:r>
        <w:t>Reply from client and final payment -&gt; Submission of the report to NDIS (final stage, out of the portal) - 2 days</w:t>
      </w:r>
    </w:p>
    <w:p w:rsidR="005036A2" w:rsidRDefault="005036A2" w:rsidP="00663A00">
      <w:pPr>
        <w:pStyle w:val="BodyA"/>
        <w:numPr>
          <w:ilvl w:val="0"/>
          <w:numId w:val="17"/>
        </w:numPr>
      </w:pPr>
      <w:r>
        <w:t>Certification:</w:t>
      </w:r>
    </w:p>
    <w:p w:rsidR="005036A2" w:rsidRDefault="005036A2" w:rsidP="00663A00">
      <w:pPr>
        <w:pStyle w:val="BodyA"/>
        <w:numPr>
          <w:ilvl w:val="2"/>
          <w:numId w:val="16"/>
        </w:numPr>
      </w:pPr>
      <w:r>
        <w:t>Enquiry sent -&gt; Quote sent - 2 days</w:t>
      </w:r>
    </w:p>
    <w:p w:rsidR="005036A2" w:rsidRDefault="005036A2" w:rsidP="00663A00">
      <w:pPr>
        <w:pStyle w:val="BodyA"/>
        <w:numPr>
          <w:ilvl w:val="2"/>
          <w:numId w:val="16"/>
        </w:numPr>
      </w:pPr>
      <w:r>
        <w:t>Quote sent -&gt; Quote approved - 5 days</w:t>
      </w:r>
    </w:p>
    <w:p w:rsidR="005036A2" w:rsidRDefault="005036A2" w:rsidP="00663A00">
      <w:pPr>
        <w:pStyle w:val="BodyA"/>
        <w:numPr>
          <w:ilvl w:val="2"/>
          <w:numId w:val="16"/>
        </w:numPr>
      </w:pPr>
      <w:r>
        <w:t>Quote approved -&gt; SLA sent - 2 days</w:t>
      </w:r>
    </w:p>
    <w:p w:rsidR="005036A2" w:rsidRDefault="005036A2" w:rsidP="00663A00">
      <w:pPr>
        <w:pStyle w:val="BodyA"/>
        <w:numPr>
          <w:ilvl w:val="2"/>
          <w:numId w:val="16"/>
        </w:numPr>
      </w:pPr>
      <w:r>
        <w:t>SLA sent -&gt; SLA signed and payment made - 5 days</w:t>
      </w:r>
    </w:p>
    <w:p w:rsidR="005036A2" w:rsidRDefault="005036A2" w:rsidP="00663A00">
      <w:pPr>
        <w:pStyle w:val="BodyA"/>
        <w:numPr>
          <w:ilvl w:val="2"/>
          <w:numId w:val="16"/>
        </w:numPr>
      </w:pPr>
      <w:r>
        <w:t>SLA signed and payment made -&gt; Docs received and audit booked - 2 days</w:t>
      </w:r>
    </w:p>
    <w:p w:rsidR="005036A2" w:rsidRDefault="005036A2" w:rsidP="00663A00">
      <w:pPr>
        <w:pStyle w:val="BodyA"/>
        <w:numPr>
          <w:ilvl w:val="2"/>
          <w:numId w:val="16"/>
        </w:numPr>
      </w:pPr>
      <w:r>
        <w:t>Docs received and audit booked -&gt; Audit stage 1 - 14 days</w:t>
      </w:r>
    </w:p>
    <w:p w:rsidR="005036A2" w:rsidRDefault="005036A2" w:rsidP="00663A00">
      <w:pPr>
        <w:pStyle w:val="BodyA"/>
        <w:numPr>
          <w:ilvl w:val="2"/>
          <w:numId w:val="16"/>
        </w:numPr>
      </w:pPr>
      <w:r>
        <w:t>Audit stage 1 -&gt; Audit stage 2 - 42 days</w:t>
      </w:r>
    </w:p>
    <w:p w:rsidR="005036A2" w:rsidRDefault="005036A2" w:rsidP="00663A00">
      <w:pPr>
        <w:pStyle w:val="BodyA"/>
        <w:numPr>
          <w:ilvl w:val="2"/>
          <w:numId w:val="16"/>
        </w:numPr>
      </w:pPr>
      <w:r>
        <w:t>Audit stage 2 -&gt; Report sent to client - 21 days</w:t>
      </w:r>
    </w:p>
    <w:p w:rsidR="005036A2" w:rsidRDefault="005036A2" w:rsidP="00663A00">
      <w:pPr>
        <w:pStyle w:val="BodyA"/>
        <w:numPr>
          <w:ilvl w:val="2"/>
          <w:numId w:val="16"/>
        </w:numPr>
      </w:pPr>
      <w:r>
        <w:t>Report sent to client -&gt; Reply from client and final payment - 5 days</w:t>
      </w:r>
    </w:p>
    <w:p w:rsidR="005036A2" w:rsidRDefault="005036A2" w:rsidP="00663A00">
      <w:pPr>
        <w:pStyle w:val="BodyA"/>
        <w:numPr>
          <w:ilvl w:val="2"/>
          <w:numId w:val="16"/>
        </w:numPr>
      </w:pPr>
      <w:r>
        <w:t>Reply from client and final payment -&gt; Submission of the report to NDIS (final stage, out of the portal) - 2 days</w:t>
      </w:r>
    </w:p>
    <w:p w:rsidR="00CE3966" w:rsidRPr="00480231" w:rsidRDefault="00CE3966" w:rsidP="00480231">
      <w:pPr>
        <w:rPr>
          <w:rFonts w:asciiTheme="minorHAnsi" w:eastAsia="Arial Unicode MS" w:hAnsiTheme="minorHAnsi" w:cstheme="minorHAnsi"/>
        </w:rPr>
      </w:pPr>
    </w:p>
    <w:sectPr w:rsidR="00CE3966" w:rsidRPr="00480231" w:rsidSect="006C6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3"/>
    <w:multiLevelType w:val="hybridMultilevel"/>
    <w:tmpl w:val="894EE895"/>
    <w:styleLink w:val="ImportedStyle20"/>
    <w:lvl w:ilvl="0" w:tplc="1D465526">
      <w:start w:val="1"/>
      <w:numFmt w:val="upperRoman"/>
      <w:lvlText w:val="%1."/>
      <w:lvlJc w:val="left"/>
      <w:pPr>
        <w:tabs>
          <w:tab w:val="num" w:pos="720"/>
        </w:tabs>
        <w:ind w:left="720" w:hanging="482"/>
      </w:pPr>
      <w:rPr>
        <w:rFonts w:hAnsi="Arial Unicode MS" w:hint="default"/>
        <w:caps w:val="0"/>
        <w:smallCaps w:val="0"/>
        <w:strike w:val="0"/>
        <w:dstrike w:val="0"/>
        <w:color w:val="000000"/>
        <w:spacing w:val="0"/>
        <w:w w:val="100"/>
        <w:kern w:val="0"/>
        <w:position w:val="0"/>
        <w:highlight w:val="none"/>
        <w:vertAlign w:val="baseline"/>
        <w:em w:val="none"/>
      </w:rPr>
    </w:lvl>
    <w:lvl w:ilvl="1" w:tplc="FCB42202">
      <w:start w:val="1"/>
      <w:numFmt w:val="lowerLetter"/>
      <w:lvlText w:val="%2."/>
      <w:lvlJc w:val="left"/>
      <w:pPr>
        <w:tabs>
          <w:tab w:val="num" w:pos="1440"/>
        </w:tabs>
        <w:ind w:left="1440" w:hanging="360"/>
      </w:pPr>
      <w:rPr>
        <w:rFonts w:hAnsi="Arial Unicode MS" w:hint="default"/>
        <w:caps w:val="0"/>
        <w:smallCaps w:val="0"/>
        <w:strike w:val="0"/>
        <w:dstrike w:val="0"/>
        <w:color w:val="000000"/>
        <w:spacing w:val="0"/>
        <w:w w:val="100"/>
        <w:kern w:val="0"/>
        <w:position w:val="0"/>
        <w:highlight w:val="none"/>
        <w:vertAlign w:val="baseline"/>
        <w:em w:val="none"/>
      </w:rPr>
    </w:lvl>
    <w:lvl w:ilvl="2" w:tplc="2FE49910">
      <w:start w:val="1"/>
      <w:numFmt w:val="lowerRoman"/>
      <w:lvlText w:val="%3."/>
      <w:lvlJc w:val="left"/>
      <w:pPr>
        <w:tabs>
          <w:tab w:val="num" w:pos="2160"/>
        </w:tabs>
        <w:ind w:left="2160" w:hanging="302"/>
      </w:pPr>
      <w:rPr>
        <w:rFonts w:hAnsi="Arial Unicode MS" w:hint="default"/>
        <w:caps w:val="0"/>
        <w:smallCaps w:val="0"/>
        <w:strike w:val="0"/>
        <w:dstrike w:val="0"/>
        <w:color w:val="000000"/>
        <w:spacing w:val="0"/>
        <w:w w:val="100"/>
        <w:kern w:val="0"/>
        <w:position w:val="0"/>
        <w:highlight w:val="none"/>
        <w:vertAlign w:val="baseline"/>
        <w:em w:val="none"/>
      </w:rPr>
    </w:lvl>
    <w:lvl w:ilvl="3" w:tplc="6A165456">
      <w:start w:val="1"/>
      <w:numFmt w:val="decimal"/>
      <w:lvlText w:val="%4."/>
      <w:lvlJc w:val="left"/>
      <w:pPr>
        <w:tabs>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rPr>
    </w:lvl>
    <w:lvl w:ilvl="4" w:tplc="C1B4AA3C">
      <w:start w:val="1"/>
      <w:numFmt w:val="lowerLetter"/>
      <w:lvlText w:val="%5."/>
      <w:lvlJc w:val="left"/>
      <w:pPr>
        <w:tabs>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rPr>
    </w:lvl>
    <w:lvl w:ilvl="5" w:tplc="407405BA">
      <w:start w:val="1"/>
      <w:numFmt w:val="lowerRoman"/>
      <w:lvlText w:val="%6."/>
      <w:lvlJc w:val="left"/>
      <w:pPr>
        <w:tabs>
          <w:tab w:val="num" w:pos="4320"/>
        </w:tabs>
        <w:ind w:left="4320" w:hanging="302"/>
      </w:pPr>
      <w:rPr>
        <w:rFonts w:hAnsi="Arial Unicode MS" w:hint="default"/>
        <w:caps w:val="0"/>
        <w:smallCaps w:val="0"/>
        <w:strike w:val="0"/>
        <w:dstrike w:val="0"/>
        <w:color w:val="000000"/>
        <w:spacing w:val="0"/>
        <w:w w:val="100"/>
        <w:kern w:val="0"/>
        <w:position w:val="0"/>
        <w:highlight w:val="none"/>
        <w:vertAlign w:val="baseline"/>
        <w:em w:val="none"/>
      </w:rPr>
    </w:lvl>
    <w:lvl w:ilvl="6" w:tplc="069C0034">
      <w:start w:val="1"/>
      <w:numFmt w:val="decimal"/>
      <w:lvlText w:val="%7."/>
      <w:lvlJc w:val="left"/>
      <w:pPr>
        <w:tabs>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rPr>
    </w:lvl>
    <w:lvl w:ilvl="7" w:tplc="0D0CC7BE">
      <w:start w:val="1"/>
      <w:numFmt w:val="lowerLetter"/>
      <w:lvlText w:val="%8."/>
      <w:lvlJc w:val="left"/>
      <w:pPr>
        <w:tabs>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rPr>
    </w:lvl>
    <w:lvl w:ilvl="8" w:tplc="4C4A3CFE">
      <w:start w:val="1"/>
      <w:numFmt w:val="lowerRoman"/>
      <w:lvlText w:val="%9."/>
      <w:lvlJc w:val="left"/>
      <w:pPr>
        <w:tabs>
          <w:tab w:val="num" w:pos="6480"/>
        </w:tabs>
        <w:ind w:left="6480" w:hanging="302"/>
      </w:pPr>
      <w:rPr>
        <w:rFonts w:hAnsi="Arial Unicode MS" w:hint="default"/>
        <w:caps w:val="0"/>
        <w:smallCaps w:val="0"/>
        <w:strike w:val="0"/>
        <w:dstrike w:val="0"/>
        <w:color w:val="000000"/>
        <w:spacing w:val="0"/>
        <w:w w:val="100"/>
        <w:kern w:val="0"/>
        <w:position w:val="0"/>
        <w:highlight w:val="none"/>
        <w:vertAlign w:val="baseline"/>
        <w:em w:val="none"/>
      </w:rPr>
    </w:lvl>
  </w:abstractNum>
  <w:abstractNum w:abstractNumId="1">
    <w:nsid w:val="00000024"/>
    <w:multiLevelType w:val="hybridMultilevel"/>
    <w:tmpl w:val="894EE897"/>
    <w:numStyleLink w:val="ImportedStyle21"/>
  </w:abstractNum>
  <w:abstractNum w:abstractNumId="2">
    <w:nsid w:val="00000025"/>
    <w:multiLevelType w:val="hybridMultilevel"/>
    <w:tmpl w:val="894EE897"/>
    <w:styleLink w:val="ImportedStyle21"/>
    <w:lvl w:ilvl="0" w:tplc="CF26925A">
      <w:start w:val="1"/>
      <w:numFmt w:val="bullet"/>
      <w:lvlText w:val="·"/>
      <w:lvlJc w:val="left"/>
      <w:pPr>
        <w:tabs>
          <w:tab w:val="num" w:pos="1440"/>
        </w:tabs>
        <w:ind w:left="144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1" w:tplc="09EE5FE2">
      <w:start w:val="1"/>
      <w:numFmt w:val="bullet"/>
      <w:lvlText w:val="o"/>
      <w:lvlJc w:val="left"/>
      <w:pPr>
        <w:tabs>
          <w:tab w:val="num" w:pos="2160"/>
        </w:tabs>
        <w:ind w:left="2160" w:hanging="360"/>
      </w:pPr>
      <w:rPr>
        <w:rFonts w:ascii="Courier New" w:eastAsia="Courier New" w:hAnsi="Courier New" w:cs="Courier New" w:hint="default"/>
        <w:b w:val="0"/>
        <w:bCs w:val="0"/>
        <w:i w:val="0"/>
        <w:iCs w:val="0"/>
        <w:caps w:val="0"/>
        <w:smallCaps w:val="0"/>
        <w:strike w:val="0"/>
        <w:dstrike w:val="0"/>
        <w:color w:val="000000"/>
        <w:spacing w:val="0"/>
        <w:w w:val="100"/>
        <w:kern w:val="0"/>
        <w:position w:val="0"/>
        <w:highlight w:val="none"/>
        <w:vertAlign w:val="baseline"/>
        <w:em w:val="none"/>
      </w:rPr>
    </w:lvl>
    <w:lvl w:ilvl="2" w:tplc="FADC5B62">
      <w:start w:val="1"/>
      <w:numFmt w:val="bullet"/>
      <w:lvlText w:val="▪"/>
      <w:lvlJc w:val="left"/>
      <w:pPr>
        <w:tabs>
          <w:tab w:val="num" w:pos="2880"/>
        </w:tabs>
        <w:ind w:left="28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3" w:tplc="55784DF2">
      <w:start w:val="1"/>
      <w:numFmt w:val="bullet"/>
      <w:lvlText w:val="·"/>
      <w:lvlJc w:val="left"/>
      <w:pPr>
        <w:tabs>
          <w:tab w:val="num" w:pos="3600"/>
        </w:tabs>
        <w:ind w:left="360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4" w:tplc="C78CE66A">
      <w:start w:val="1"/>
      <w:numFmt w:val="bullet"/>
      <w:lvlText w:val="o"/>
      <w:lvlJc w:val="left"/>
      <w:pPr>
        <w:tabs>
          <w:tab w:val="num" w:pos="4320"/>
        </w:tabs>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5" w:tplc="28EE99F8">
      <w:start w:val="1"/>
      <w:numFmt w:val="bullet"/>
      <w:lvlText w:val="▪"/>
      <w:lvlJc w:val="left"/>
      <w:pPr>
        <w:tabs>
          <w:tab w:val="num" w:pos="5040"/>
        </w:tabs>
        <w:ind w:left="50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6" w:tplc="28E4FC86">
      <w:start w:val="1"/>
      <w:numFmt w:val="bullet"/>
      <w:lvlText w:val="·"/>
      <w:lvlJc w:val="left"/>
      <w:pPr>
        <w:tabs>
          <w:tab w:val="num" w:pos="5760"/>
        </w:tabs>
        <w:ind w:left="576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7" w:tplc="6776B49C">
      <w:start w:val="1"/>
      <w:numFmt w:val="bullet"/>
      <w:lvlText w:val="o"/>
      <w:lvlJc w:val="left"/>
      <w:pPr>
        <w:tabs>
          <w:tab w:val="num" w:pos="6480"/>
        </w:tabs>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8" w:tplc="48C2C3F4">
      <w:start w:val="1"/>
      <w:numFmt w:val="bullet"/>
      <w:lvlText w:val="▪"/>
      <w:lvlJc w:val="left"/>
      <w:pPr>
        <w:tabs>
          <w:tab w:val="num" w:pos="7200"/>
        </w:tabs>
        <w:ind w:left="72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abstractNum>
  <w:abstractNum w:abstractNumId="3">
    <w:nsid w:val="01391432"/>
    <w:multiLevelType w:val="hybridMultilevel"/>
    <w:tmpl w:val="D7F2E9D6"/>
    <w:lvl w:ilvl="0" w:tplc="63C02AAA">
      <w:start w:val="1"/>
      <w:numFmt w:val="lowerLetter"/>
      <w:lvlText w:val="%1."/>
      <w:lvlJc w:val="left"/>
      <w:pPr>
        <w:ind w:left="1080" w:hanging="360"/>
      </w:pPr>
      <w:rPr>
        <w:rFonts w:hAnsi="Arial Unicode MS" w:hint="default"/>
        <w:caps w:val="0"/>
        <w:smallCaps w:val="0"/>
        <w:strike w:val="0"/>
        <w:dstrike w:val="0"/>
        <w:color w:val="000000"/>
        <w:spacing w:val="0"/>
        <w:w w:val="100"/>
        <w:kern w:val="0"/>
        <w:position w:val="0"/>
        <w:highlight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2E1214"/>
    <w:multiLevelType w:val="hybridMultilevel"/>
    <w:tmpl w:val="1902C9E8"/>
    <w:lvl w:ilvl="0" w:tplc="62D897B2">
      <w:start w:val="1"/>
      <w:numFmt w:val="bullet"/>
      <w:lvlText w:val=""/>
      <w:lvlJc w:val="left"/>
      <w:pPr>
        <w:ind w:left="720" w:hanging="360"/>
      </w:pPr>
      <w:rPr>
        <w:rFonts w:ascii="Symbol" w:hAnsi="Symbol" w:hint="default"/>
      </w:rPr>
    </w:lvl>
    <w:lvl w:ilvl="1" w:tplc="25743C0E">
      <w:start w:val="1"/>
      <w:numFmt w:val="bullet"/>
      <w:lvlText w:val="o"/>
      <w:lvlJc w:val="left"/>
      <w:pPr>
        <w:ind w:left="1440" w:hanging="360"/>
      </w:pPr>
      <w:rPr>
        <w:rFonts w:ascii="Courier New" w:hAnsi="Courier New" w:hint="default"/>
      </w:rPr>
    </w:lvl>
    <w:lvl w:ilvl="2" w:tplc="46244E12">
      <w:start w:val="1"/>
      <w:numFmt w:val="bullet"/>
      <w:lvlText w:val=""/>
      <w:lvlJc w:val="left"/>
      <w:pPr>
        <w:ind w:left="2160" w:hanging="360"/>
      </w:pPr>
      <w:rPr>
        <w:rFonts w:ascii="Wingdings" w:hAnsi="Wingdings" w:hint="default"/>
      </w:rPr>
    </w:lvl>
    <w:lvl w:ilvl="3" w:tplc="7B4EF8E4">
      <w:start w:val="1"/>
      <w:numFmt w:val="bullet"/>
      <w:lvlText w:val=""/>
      <w:lvlJc w:val="left"/>
      <w:pPr>
        <w:ind w:left="2880" w:hanging="360"/>
      </w:pPr>
      <w:rPr>
        <w:rFonts w:ascii="Symbol" w:hAnsi="Symbol" w:hint="default"/>
      </w:rPr>
    </w:lvl>
    <w:lvl w:ilvl="4" w:tplc="C752421A">
      <w:start w:val="1"/>
      <w:numFmt w:val="bullet"/>
      <w:lvlText w:val="o"/>
      <w:lvlJc w:val="left"/>
      <w:pPr>
        <w:ind w:left="3600" w:hanging="360"/>
      </w:pPr>
      <w:rPr>
        <w:rFonts w:ascii="Courier New" w:hAnsi="Courier New" w:hint="default"/>
      </w:rPr>
    </w:lvl>
    <w:lvl w:ilvl="5" w:tplc="65AAB516">
      <w:start w:val="1"/>
      <w:numFmt w:val="bullet"/>
      <w:lvlText w:val=""/>
      <w:lvlJc w:val="left"/>
      <w:pPr>
        <w:ind w:left="4320" w:hanging="360"/>
      </w:pPr>
      <w:rPr>
        <w:rFonts w:ascii="Wingdings" w:hAnsi="Wingdings" w:hint="default"/>
      </w:rPr>
    </w:lvl>
    <w:lvl w:ilvl="6" w:tplc="B7049B12">
      <w:start w:val="1"/>
      <w:numFmt w:val="bullet"/>
      <w:lvlText w:val=""/>
      <w:lvlJc w:val="left"/>
      <w:pPr>
        <w:ind w:left="5040" w:hanging="360"/>
      </w:pPr>
      <w:rPr>
        <w:rFonts w:ascii="Symbol" w:hAnsi="Symbol" w:hint="default"/>
      </w:rPr>
    </w:lvl>
    <w:lvl w:ilvl="7" w:tplc="8CA40CB4">
      <w:start w:val="1"/>
      <w:numFmt w:val="bullet"/>
      <w:lvlText w:val="o"/>
      <w:lvlJc w:val="left"/>
      <w:pPr>
        <w:ind w:left="5760" w:hanging="360"/>
      </w:pPr>
      <w:rPr>
        <w:rFonts w:ascii="Courier New" w:hAnsi="Courier New" w:hint="default"/>
      </w:rPr>
    </w:lvl>
    <w:lvl w:ilvl="8" w:tplc="CC0681FE">
      <w:start w:val="1"/>
      <w:numFmt w:val="bullet"/>
      <w:lvlText w:val=""/>
      <w:lvlJc w:val="left"/>
      <w:pPr>
        <w:ind w:left="6480" w:hanging="360"/>
      </w:pPr>
      <w:rPr>
        <w:rFonts w:ascii="Wingdings" w:hAnsi="Wingdings" w:hint="default"/>
      </w:rPr>
    </w:lvl>
  </w:abstractNum>
  <w:abstractNum w:abstractNumId="5">
    <w:nsid w:val="24A22523"/>
    <w:multiLevelType w:val="hybridMultilevel"/>
    <w:tmpl w:val="EC9EE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226650"/>
    <w:multiLevelType w:val="multilevel"/>
    <w:tmpl w:val="31AC0632"/>
    <w:numStyleLink w:val="Numbered"/>
  </w:abstractNum>
  <w:abstractNum w:abstractNumId="7">
    <w:nsid w:val="401470FB"/>
    <w:multiLevelType w:val="hybridMultilevel"/>
    <w:tmpl w:val="894EE895"/>
    <w:lvl w:ilvl="0" w:tplc="D70A4338">
      <w:start w:val="1"/>
      <w:numFmt w:val="upperRoman"/>
      <w:lvlText w:val="%1."/>
      <w:lvlJc w:val="left"/>
      <w:pPr>
        <w:tabs>
          <w:tab w:val="num" w:pos="720"/>
        </w:tabs>
        <w:ind w:left="720" w:hanging="482"/>
      </w:pPr>
      <w:rPr>
        <w:rFonts w:hAnsi="Arial Unicode MS" w:hint="default"/>
        <w:caps w:val="0"/>
        <w:smallCaps w:val="0"/>
        <w:strike w:val="0"/>
        <w:dstrike w:val="0"/>
        <w:color w:val="000000"/>
        <w:spacing w:val="0"/>
        <w:w w:val="100"/>
        <w:kern w:val="0"/>
        <w:position w:val="0"/>
        <w:highlight w:val="none"/>
        <w:vertAlign w:val="baseline"/>
        <w:em w:val="none"/>
      </w:rPr>
    </w:lvl>
    <w:lvl w:ilvl="1" w:tplc="1EEC950C">
      <w:start w:val="1"/>
      <w:numFmt w:val="lowerLetter"/>
      <w:lvlText w:val="%2."/>
      <w:lvlJc w:val="left"/>
      <w:pPr>
        <w:tabs>
          <w:tab w:val="num" w:pos="1440"/>
        </w:tabs>
        <w:ind w:left="1440" w:hanging="360"/>
      </w:pPr>
      <w:rPr>
        <w:rFonts w:hAnsi="Arial Unicode MS" w:hint="default"/>
        <w:caps w:val="0"/>
        <w:smallCaps w:val="0"/>
        <w:strike w:val="0"/>
        <w:dstrike w:val="0"/>
        <w:color w:val="000000"/>
        <w:spacing w:val="0"/>
        <w:w w:val="100"/>
        <w:kern w:val="0"/>
        <w:position w:val="0"/>
        <w:highlight w:val="none"/>
        <w:vertAlign w:val="baseline"/>
        <w:em w:val="none"/>
      </w:rPr>
    </w:lvl>
    <w:lvl w:ilvl="2" w:tplc="6ECAB6A6">
      <w:start w:val="1"/>
      <w:numFmt w:val="lowerRoman"/>
      <w:lvlText w:val="%3."/>
      <w:lvlJc w:val="left"/>
      <w:pPr>
        <w:tabs>
          <w:tab w:val="num" w:pos="2160"/>
        </w:tabs>
        <w:ind w:left="2160" w:hanging="302"/>
      </w:pPr>
      <w:rPr>
        <w:rFonts w:hAnsi="Arial Unicode MS" w:hint="default"/>
        <w:caps w:val="0"/>
        <w:smallCaps w:val="0"/>
        <w:strike w:val="0"/>
        <w:dstrike w:val="0"/>
        <w:color w:val="000000"/>
        <w:spacing w:val="0"/>
        <w:w w:val="100"/>
        <w:kern w:val="0"/>
        <w:position w:val="0"/>
        <w:highlight w:val="none"/>
        <w:vertAlign w:val="baseline"/>
        <w:em w:val="none"/>
      </w:rPr>
    </w:lvl>
    <w:lvl w:ilvl="3" w:tplc="6EB8E0A8">
      <w:start w:val="1"/>
      <w:numFmt w:val="decimal"/>
      <w:lvlText w:val="%4."/>
      <w:lvlJc w:val="left"/>
      <w:pPr>
        <w:tabs>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rPr>
    </w:lvl>
    <w:lvl w:ilvl="4" w:tplc="3828AE0A">
      <w:start w:val="1"/>
      <w:numFmt w:val="lowerLetter"/>
      <w:lvlText w:val="%5."/>
      <w:lvlJc w:val="left"/>
      <w:pPr>
        <w:tabs>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rPr>
    </w:lvl>
    <w:lvl w:ilvl="5" w:tplc="5944E572">
      <w:start w:val="1"/>
      <w:numFmt w:val="lowerRoman"/>
      <w:lvlText w:val="%6."/>
      <w:lvlJc w:val="left"/>
      <w:pPr>
        <w:tabs>
          <w:tab w:val="num" w:pos="4320"/>
        </w:tabs>
        <w:ind w:left="4320" w:hanging="302"/>
      </w:pPr>
      <w:rPr>
        <w:rFonts w:hAnsi="Arial Unicode MS" w:hint="default"/>
        <w:caps w:val="0"/>
        <w:smallCaps w:val="0"/>
        <w:strike w:val="0"/>
        <w:dstrike w:val="0"/>
        <w:color w:val="000000"/>
        <w:spacing w:val="0"/>
        <w:w w:val="100"/>
        <w:kern w:val="0"/>
        <w:position w:val="0"/>
        <w:highlight w:val="none"/>
        <w:vertAlign w:val="baseline"/>
        <w:em w:val="none"/>
      </w:rPr>
    </w:lvl>
    <w:lvl w:ilvl="6" w:tplc="F7007B5E">
      <w:start w:val="1"/>
      <w:numFmt w:val="decimal"/>
      <w:lvlText w:val="%7."/>
      <w:lvlJc w:val="left"/>
      <w:pPr>
        <w:tabs>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rPr>
    </w:lvl>
    <w:lvl w:ilvl="7" w:tplc="6C48A810">
      <w:start w:val="1"/>
      <w:numFmt w:val="lowerLetter"/>
      <w:lvlText w:val="%8."/>
      <w:lvlJc w:val="left"/>
      <w:pPr>
        <w:tabs>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rPr>
    </w:lvl>
    <w:lvl w:ilvl="8" w:tplc="EFAAD172">
      <w:start w:val="1"/>
      <w:numFmt w:val="lowerRoman"/>
      <w:lvlText w:val="%9."/>
      <w:lvlJc w:val="left"/>
      <w:pPr>
        <w:tabs>
          <w:tab w:val="num" w:pos="6480"/>
        </w:tabs>
        <w:ind w:left="6480" w:hanging="302"/>
      </w:pPr>
      <w:rPr>
        <w:rFonts w:hAnsi="Arial Unicode MS" w:hint="default"/>
        <w:caps w:val="0"/>
        <w:smallCaps w:val="0"/>
        <w:strike w:val="0"/>
        <w:dstrike w:val="0"/>
        <w:color w:val="000000"/>
        <w:spacing w:val="0"/>
        <w:w w:val="100"/>
        <w:kern w:val="0"/>
        <w:position w:val="0"/>
        <w:highlight w:val="none"/>
        <w:vertAlign w:val="baseline"/>
        <w:em w:val="none"/>
      </w:rPr>
    </w:lvl>
  </w:abstractNum>
  <w:abstractNum w:abstractNumId="8">
    <w:nsid w:val="5EB63CFC"/>
    <w:multiLevelType w:val="hybridMultilevel"/>
    <w:tmpl w:val="A818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A6691"/>
    <w:multiLevelType w:val="hybridMultilevel"/>
    <w:tmpl w:val="26500E64"/>
    <w:styleLink w:val="ImportedStyle1"/>
    <w:lvl w:ilvl="0" w:tplc="844609D8">
      <w:start w:val="1"/>
      <w:numFmt w:val="bullet"/>
      <w:lvlText w:val="•"/>
      <w:lvlJc w:val="left"/>
      <w:pPr>
        <w:ind w:left="450" w:hanging="45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2026EEE">
      <w:start w:val="1"/>
      <w:numFmt w:val="bullet"/>
      <w:lvlText w:val="•"/>
      <w:lvlJc w:val="left"/>
      <w:pPr>
        <w:ind w:left="810" w:hanging="45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EE0E9FC">
      <w:start w:val="1"/>
      <w:numFmt w:val="bullet"/>
      <w:lvlText w:val="•"/>
      <w:lvlJc w:val="left"/>
      <w:pPr>
        <w:ind w:left="1170" w:hanging="45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70401F6">
      <w:start w:val="1"/>
      <w:numFmt w:val="bullet"/>
      <w:lvlText w:val="•"/>
      <w:lvlJc w:val="left"/>
      <w:pPr>
        <w:ind w:left="1530" w:hanging="45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5BC4D70">
      <w:start w:val="1"/>
      <w:numFmt w:val="bullet"/>
      <w:suff w:val="nothing"/>
      <w:lvlText w:val="•"/>
      <w:lvlJc w:val="left"/>
      <w:pPr>
        <w:ind w:left="1429" w:hanging="133"/>
      </w:pPr>
      <w:rPr>
        <w:rFonts w:ascii="Arial" w:eastAsia="Arial" w:hAnsi="Arial" w:cs="Arial"/>
        <w:b w:val="0"/>
        <w:bCs w:val="0"/>
        <w:i w:val="0"/>
        <w:iCs w:val="0"/>
        <w:caps w:val="0"/>
        <w:smallCaps w:val="0"/>
        <w:strike w:val="0"/>
        <w:dstrike w:val="0"/>
        <w:outline w:val="0"/>
        <w:emboss w:val="0"/>
        <w:imprint w:val="0"/>
        <w:spacing w:val="0"/>
        <w:w w:val="100"/>
        <w:kern w:val="0"/>
        <w:position w:val="0"/>
        <w:sz w:val="41"/>
        <w:szCs w:val="41"/>
        <w:highlight w:val="none"/>
        <w:vertAlign w:val="baseline"/>
      </w:rPr>
    </w:lvl>
    <w:lvl w:ilvl="5" w:tplc="16FC02E2">
      <w:start w:val="1"/>
      <w:numFmt w:val="bullet"/>
      <w:suff w:val="nothing"/>
      <w:lvlText w:val="•"/>
      <w:lvlJc w:val="left"/>
      <w:pPr>
        <w:ind w:left="1789" w:hanging="133"/>
      </w:pPr>
      <w:rPr>
        <w:rFonts w:ascii="Arial" w:eastAsia="Arial" w:hAnsi="Arial" w:cs="Arial"/>
        <w:b w:val="0"/>
        <w:bCs w:val="0"/>
        <w:i w:val="0"/>
        <w:iCs w:val="0"/>
        <w:caps w:val="0"/>
        <w:smallCaps w:val="0"/>
        <w:strike w:val="0"/>
        <w:dstrike w:val="0"/>
        <w:outline w:val="0"/>
        <w:emboss w:val="0"/>
        <w:imprint w:val="0"/>
        <w:spacing w:val="0"/>
        <w:w w:val="100"/>
        <w:kern w:val="0"/>
        <w:position w:val="0"/>
        <w:sz w:val="41"/>
        <w:szCs w:val="41"/>
        <w:highlight w:val="none"/>
        <w:vertAlign w:val="baseline"/>
      </w:rPr>
    </w:lvl>
    <w:lvl w:ilvl="6" w:tplc="FB220CFA">
      <w:start w:val="1"/>
      <w:numFmt w:val="bullet"/>
      <w:suff w:val="nothing"/>
      <w:lvlText w:val="•"/>
      <w:lvlJc w:val="left"/>
      <w:pPr>
        <w:ind w:left="2149" w:hanging="133"/>
      </w:pPr>
      <w:rPr>
        <w:rFonts w:ascii="Arial" w:eastAsia="Arial" w:hAnsi="Arial" w:cs="Arial"/>
        <w:b w:val="0"/>
        <w:bCs w:val="0"/>
        <w:i w:val="0"/>
        <w:iCs w:val="0"/>
        <w:caps w:val="0"/>
        <w:smallCaps w:val="0"/>
        <w:strike w:val="0"/>
        <w:dstrike w:val="0"/>
        <w:outline w:val="0"/>
        <w:emboss w:val="0"/>
        <w:imprint w:val="0"/>
        <w:spacing w:val="0"/>
        <w:w w:val="100"/>
        <w:kern w:val="0"/>
        <w:position w:val="0"/>
        <w:sz w:val="41"/>
        <w:szCs w:val="41"/>
        <w:highlight w:val="none"/>
        <w:vertAlign w:val="baseline"/>
      </w:rPr>
    </w:lvl>
    <w:lvl w:ilvl="7" w:tplc="0D8AB3D0">
      <w:start w:val="1"/>
      <w:numFmt w:val="bullet"/>
      <w:suff w:val="nothing"/>
      <w:lvlText w:val="•"/>
      <w:lvlJc w:val="left"/>
      <w:pPr>
        <w:ind w:left="2509" w:hanging="133"/>
      </w:pPr>
      <w:rPr>
        <w:rFonts w:ascii="Arial" w:eastAsia="Arial" w:hAnsi="Arial" w:cs="Arial"/>
        <w:b w:val="0"/>
        <w:bCs w:val="0"/>
        <w:i w:val="0"/>
        <w:iCs w:val="0"/>
        <w:caps w:val="0"/>
        <w:smallCaps w:val="0"/>
        <w:strike w:val="0"/>
        <w:dstrike w:val="0"/>
        <w:outline w:val="0"/>
        <w:emboss w:val="0"/>
        <w:imprint w:val="0"/>
        <w:spacing w:val="0"/>
        <w:w w:val="100"/>
        <w:kern w:val="0"/>
        <w:position w:val="0"/>
        <w:sz w:val="41"/>
        <w:szCs w:val="41"/>
        <w:highlight w:val="none"/>
        <w:vertAlign w:val="baseline"/>
      </w:rPr>
    </w:lvl>
    <w:lvl w:ilvl="8" w:tplc="CBC011B8">
      <w:start w:val="1"/>
      <w:numFmt w:val="bullet"/>
      <w:suff w:val="nothing"/>
      <w:lvlText w:val="•"/>
      <w:lvlJc w:val="left"/>
      <w:pPr>
        <w:ind w:left="2869" w:hanging="133"/>
      </w:pPr>
      <w:rPr>
        <w:rFonts w:ascii="Arial" w:eastAsia="Arial" w:hAnsi="Arial" w:cs="Arial"/>
        <w:b w:val="0"/>
        <w:bCs w:val="0"/>
        <w:i w:val="0"/>
        <w:iCs w:val="0"/>
        <w:caps w:val="0"/>
        <w:smallCaps w:val="0"/>
        <w:strike w:val="0"/>
        <w:dstrike w:val="0"/>
        <w:outline w:val="0"/>
        <w:emboss w:val="0"/>
        <w:imprint w:val="0"/>
        <w:spacing w:val="0"/>
        <w:w w:val="100"/>
        <w:kern w:val="0"/>
        <w:position w:val="0"/>
        <w:sz w:val="41"/>
        <w:szCs w:val="41"/>
        <w:highlight w:val="none"/>
        <w:vertAlign w:val="baseline"/>
      </w:rPr>
    </w:lvl>
  </w:abstractNum>
  <w:abstractNum w:abstractNumId="10">
    <w:nsid w:val="639A65A8"/>
    <w:multiLevelType w:val="hybridMultilevel"/>
    <w:tmpl w:val="31AC0632"/>
    <w:styleLink w:val="Numbered"/>
    <w:lvl w:ilvl="0" w:tplc="31AC063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04F62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11002C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AAA5D5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A282B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D30C17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3F6C2E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5967F7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929FD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4567F31"/>
    <w:multiLevelType w:val="hybridMultilevel"/>
    <w:tmpl w:val="BF22F13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nsid w:val="6FD762E3"/>
    <w:multiLevelType w:val="hybridMultilevel"/>
    <w:tmpl w:val="B642A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9565CC"/>
    <w:multiLevelType w:val="hybridMultilevel"/>
    <w:tmpl w:val="CCDCB152"/>
    <w:lvl w:ilvl="0" w:tplc="EB34D654">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63215C"/>
    <w:multiLevelType w:val="hybridMultilevel"/>
    <w:tmpl w:val="E5FC8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246B9"/>
    <w:multiLevelType w:val="hybridMultilevel"/>
    <w:tmpl w:val="29A86356"/>
    <w:lvl w:ilvl="0" w:tplc="6540D780">
      <w:start w:val="1"/>
      <w:numFmt w:val="bullet"/>
      <w:lvlText w:val="-"/>
      <w:lvlJc w:val="left"/>
      <w:pPr>
        <w:ind w:left="720" w:hanging="360"/>
      </w:pPr>
      <w:rPr>
        <w:rFonts w:ascii="Calibri" w:hAnsi="Calibri" w:hint="default"/>
      </w:rPr>
    </w:lvl>
    <w:lvl w:ilvl="1" w:tplc="CB900B90">
      <w:start w:val="1"/>
      <w:numFmt w:val="bullet"/>
      <w:lvlText w:val="o"/>
      <w:lvlJc w:val="left"/>
      <w:pPr>
        <w:ind w:left="1440" w:hanging="360"/>
      </w:pPr>
      <w:rPr>
        <w:rFonts w:ascii="Courier New" w:hAnsi="Courier New" w:hint="default"/>
      </w:rPr>
    </w:lvl>
    <w:lvl w:ilvl="2" w:tplc="CFC6574C">
      <w:start w:val="1"/>
      <w:numFmt w:val="bullet"/>
      <w:lvlText w:val=""/>
      <w:lvlJc w:val="left"/>
      <w:pPr>
        <w:ind w:left="2160" w:hanging="360"/>
      </w:pPr>
      <w:rPr>
        <w:rFonts w:ascii="Wingdings" w:hAnsi="Wingdings" w:hint="default"/>
      </w:rPr>
    </w:lvl>
    <w:lvl w:ilvl="3" w:tplc="5DE6D9EC">
      <w:start w:val="1"/>
      <w:numFmt w:val="bullet"/>
      <w:lvlText w:val=""/>
      <w:lvlJc w:val="left"/>
      <w:pPr>
        <w:ind w:left="2880" w:hanging="360"/>
      </w:pPr>
      <w:rPr>
        <w:rFonts w:ascii="Symbol" w:hAnsi="Symbol" w:hint="default"/>
      </w:rPr>
    </w:lvl>
    <w:lvl w:ilvl="4" w:tplc="B9F47200">
      <w:start w:val="1"/>
      <w:numFmt w:val="bullet"/>
      <w:lvlText w:val="o"/>
      <w:lvlJc w:val="left"/>
      <w:pPr>
        <w:ind w:left="3600" w:hanging="360"/>
      </w:pPr>
      <w:rPr>
        <w:rFonts w:ascii="Courier New" w:hAnsi="Courier New" w:hint="default"/>
      </w:rPr>
    </w:lvl>
    <w:lvl w:ilvl="5" w:tplc="DEDC5EDE">
      <w:start w:val="1"/>
      <w:numFmt w:val="bullet"/>
      <w:lvlText w:val=""/>
      <w:lvlJc w:val="left"/>
      <w:pPr>
        <w:ind w:left="4320" w:hanging="360"/>
      </w:pPr>
      <w:rPr>
        <w:rFonts w:ascii="Wingdings" w:hAnsi="Wingdings" w:hint="default"/>
      </w:rPr>
    </w:lvl>
    <w:lvl w:ilvl="6" w:tplc="FC5884E4">
      <w:start w:val="1"/>
      <w:numFmt w:val="bullet"/>
      <w:lvlText w:val=""/>
      <w:lvlJc w:val="left"/>
      <w:pPr>
        <w:ind w:left="5040" w:hanging="360"/>
      </w:pPr>
      <w:rPr>
        <w:rFonts w:ascii="Symbol" w:hAnsi="Symbol" w:hint="default"/>
      </w:rPr>
    </w:lvl>
    <w:lvl w:ilvl="7" w:tplc="A0F2F210">
      <w:start w:val="1"/>
      <w:numFmt w:val="bullet"/>
      <w:lvlText w:val="o"/>
      <w:lvlJc w:val="left"/>
      <w:pPr>
        <w:ind w:left="5760" w:hanging="360"/>
      </w:pPr>
      <w:rPr>
        <w:rFonts w:ascii="Courier New" w:hAnsi="Courier New" w:hint="default"/>
      </w:rPr>
    </w:lvl>
    <w:lvl w:ilvl="8" w:tplc="082836C6">
      <w:start w:val="1"/>
      <w:numFmt w:val="bullet"/>
      <w:lvlText w:val=""/>
      <w:lvlJc w:val="left"/>
      <w:pPr>
        <w:ind w:left="6480" w:hanging="360"/>
      </w:pPr>
      <w:rPr>
        <w:rFonts w:ascii="Wingdings" w:hAnsi="Wingdings" w:hint="default"/>
      </w:rPr>
    </w:lvl>
  </w:abstractNum>
  <w:abstractNum w:abstractNumId="16">
    <w:nsid w:val="7F774C65"/>
    <w:multiLevelType w:val="hybridMultilevel"/>
    <w:tmpl w:val="31AC0632"/>
    <w:numStyleLink w:val="Numbered"/>
  </w:abstractNum>
  <w:num w:numId="1">
    <w:abstractNumId w:val="15"/>
  </w:num>
  <w:num w:numId="2">
    <w:abstractNumId w:val="4"/>
  </w:num>
  <w:num w:numId="3">
    <w:abstractNumId w:val="12"/>
  </w:num>
  <w:num w:numId="4">
    <w:abstractNumId w:val="3"/>
  </w:num>
  <w:num w:numId="5">
    <w:abstractNumId w:val="2"/>
  </w:num>
  <w:num w:numId="6">
    <w:abstractNumId w:val="1"/>
  </w:num>
  <w:num w:numId="7">
    <w:abstractNumId w:val="0"/>
  </w:num>
  <w:num w:numId="8">
    <w:abstractNumId w:val="7"/>
  </w:num>
  <w:num w:numId="9">
    <w:abstractNumId w:val="14"/>
  </w:num>
  <w:num w:numId="10">
    <w:abstractNumId w:val="13"/>
  </w:num>
  <w:num w:numId="11">
    <w:abstractNumId w:val="9"/>
  </w:num>
  <w:num w:numId="12">
    <w:abstractNumId w:val="11"/>
  </w:num>
  <w:num w:numId="13">
    <w:abstractNumId w:val="8"/>
  </w:num>
  <w:num w:numId="14">
    <w:abstractNumId w:val="5"/>
  </w:num>
  <w:num w:numId="15">
    <w:abstractNumId w:val="10"/>
  </w:num>
  <w:num w:numId="16">
    <w:abstractNumId w:val="16"/>
  </w:num>
  <w:num w:numId="17">
    <w:abstractNumId w:val="6"/>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efaultTabStop w:val="720"/>
  <w:characterSpacingControl w:val="doNotCompress"/>
  <w:compat/>
  <w:rsids>
    <w:rsidRoot w:val="009416A3"/>
    <w:rsid w:val="00001F6A"/>
    <w:rsid w:val="00007B6F"/>
    <w:rsid w:val="00017FF9"/>
    <w:rsid w:val="000263DE"/>
    <w:rsid w:val="0003729D"/>
    <w:rsid w:val="00043D95"/>
    <w:rsid w:val="00050B89"/>
    <w:rsid w:val="0005295D"/>
    <w:rsid w:val="00062272"/>
    <w:rsid w:val="00063B07"/>
    <w:rsid w:val="00067056"/>
    <w:rsid w:val="000730FE"/>
    <w:rsid w:val="0008489E"/>
    <w:rsid w:val="00094662"/>
    <w:rsid w:val="000A352F"/>
    <w:rsid w:val="000B0BEC"/>
    <w:rsid w:val="000B0E96"/>
    <w:rsid w:val="000B40A8"/>
    <w:rsid w:val="000B561F"/>
    <w:rsid w:val="000B6CDE"/>
    <w:rsid w:val="000C0D63"/>
    <w:rsid w:val="000D55BF"/>
    <w:rsid w:val="00101E48"/>
    <w:rsid w:val="00110098"/>
    <w:rsid w:val="00111EB3"/>
    <w:rsid w:val="00124003"/>
    <w:rsid w:val="00133939"/>
    <w:rsid w:val="00133B52"/>
    <w:rsid w:val="00134691"/>
    <w:rsid w:val="001373C5"/>
    <w:rsid w:val="001425CF"/>
    <w:rsid w:val="00142DDF"/>
    <w:rsid w:val="00143A1F"/>
    <w:rsid w:val="001462F4"/>
    <w:rsid w:val="001508BD"/>
    <w:rsid w:val="00157618"/>
    <w:rsid w:val="00161E4C"/>
    <w:rsid w:val="00162820"/>
    <w:rsid w:val="00166AFD"/>
    <w:rsid w:val="001713EA"/>
    <w:rsid w:val="00173CE7"/>
    <w:rsid w:val="00174F84"/>
    <w:rsid w:val="00176129"/>
    <w:rsid w:val="0019479A"/>
    <w:rsid w:val="00197073"/>
    <w:rsid w:val="00197ADC"/>
    <w:rsid w:val="001A085C"/>
    <w:rsid w:val="001A35D8"/>
    <w:rsid w:val="001A7642"/>
    <w:rsid w:val="001B122D"/>
    <w:rsid w:val="001B2B31"/>
    <w:rsid w:val="001B2F56"/>
    <w:rsid w:val="001B400E"/>
    <w:rsid w:val="001B6271"/>
    <w:rsid w:val="001C77D3"/>
    <w:rsid w:val="001D019B"/>
    <w:rsid w:val="001D095B"/>
    <w:rsid w:val="001D3878"/>
    <w:rsid w:val="001D3EEE"/>
    <w:rsid w:val="001D4141"/>
    <w:rsid w:val="001D43FE"/>
    <w:rsid w:val="001E0639"/>
    <w:rsid w:val="001E07FB"/>
    <w:rsid w:val="001E1D91"/>
    <w:rsid w:val="001E3954"/>
    <w:rsid w:val="001F130E"/>
    <w:rsid w:val="001F3F1E"/>
    <w:rsid w:val="0020272E"/>
    <w:rsid w:val="00204E60"/>
    <w:rsid w:val="00205D0D"/>
    <w:rsid w:val="00206525"/>
    <w:rsid w:val="00216AA1"/>
    <w:rsid w:val="00216AF6"/>
    <w:rsid w:val="002211D3"/>
    <w:rsid w:val="00234DD6"/>
    <w:rsid w:val="002518EE"/>
    <w:rsid w:val="00252717"/>
    <w:rsid w:val="00255142"/>
    <w:rsid w:val="0025627C"/>
    <w:rsid w:val="00261824"/>
    <w:rsid w:val="002776B6"/>
    <w:rsid w:val="00291AA9"/>
    <w:rsid w:val="002C00FE"/>
    <w:rsid w:val="002C4F02"/>
    <w:rsid w:val="002D492A"/>
    <w:rsid w:val="002E1D9C"/>
    <w:rsid w:val="002E2748"/>
    <w:rsid w:val="002E2D4C"/>
    <w:rsid w:val="002E3F63"/>
    <w:rsid w:val="002E6AD5"/>
    <w:rsid w:val="002E6D03"/>
    <w:rsid w:val="00310DA8"/>
    <w:rsid w:val="00311C74"/>
    <w:rsid w:val="003165CE"/>
    <w:rsid w:val="00321417"/>
    <w:rsid w:val="00322898"/>
    <w:rsid w:val="00325A88"/>
    <w:rsid w:val="00326E6B"/>
    <w:rsid w:val="00336C97"/>
    <w:rsid w:val="0033726D"/>
    <w:rsid w:val="00340167"/>
    <w:rsid w:val="00344142"/>
    <w:rsid w:val="00354DF7"/>
    <w:rsid w:val="003615C7"/>
    <w:rsid w:val="00362683"/>
    <w:rsid w:val="003645E8"/>
    <w:rsid w:val="00365B7F"/>
    <w:rsid w:val="00366C95"/>
    <w:rsid w:val="00371B46"/>
    <w:rsid w:val="00381664"/>
    <w:rsid w:val="003843AA"/>
    <w:rsid w:val="00395603"/>
    <w:rsid w:val="003A0F15"/>
    <w:rsid w:val="003A15F7"/>
    <w:rsid w:val="003A25FA"/>
    <w:rsid w:val="003A4D4F"/>
    <w:rsid w:val="003B4177"/>
    <w:rsid w:val="003B445B"/>
    <w:rsid w:val="003D2FDF"/>
    <w:rsid w:val="003D3D03"/>
    <w:rsid w:val="003D4A60"/>
    <w:rsid w:val="003E2979"/>
    <w:rsid w:val="003E75B5"/>
    <w:rsid w:val="003F17C2"/>
    <w:rsid w:val="003F474B"/>
    <w:rsid w:val="003F5B15"/>
    <w:rsid w:val="003F693C"/>
    <w:rsid w:val="003F7589"/>
    <w:rsid w:val="003F7D21"/>
    <w:rsid w:val="00403CA7"/>
    <w:rsid w:val="00406E96"/>
    <w:rsid w:val="00410E14"/>
    <w:rsid w:val="0041532D"/>
    <w:rsid w:val="0042069C"/>
    <w:rsid w:val="0042126F"/>
    <w:rsid w:val="0043467A"/>
    <w:rsid w:val="00434BF2"/>
    <w:rsid w:val="00436E88"/>
    <w:rsid w:val="00440355"/>
    <w:rsid w:val="004440BE"/>
    <w:rsid w:val="00446117"/>
    <w:rsid w:val="00446471"/>
    <w:rsid w:val="004659C9"/>
    <w:rsid w:val="0047284A"/>
    <w:rsid w:val="00472A13"/>
    <w:rsid w:val="00477568"/>
    <w:rsid w:val="00480231"/>
    <w:rsid w:val="00480985"/>
    <w:rsid w:val="00483C0C"/>
    <w:rsid w:val="00486BCF"/>
    <w:rsid w:val="004901D0"/>
    <w:rsid w:val="004A3E84"/>
    <w:rsid w:val="004B20ED"/>
    <w:rsid w:val="004B2B7A"/>
    <w:rsid w:val="004B3E2D"/>
    <w:rsid w:val="004B3F62"/>
    <w:rsid w:val="004D1B1C"/>
    <w:rsid w:val="004D526D"/>
    <w:rsid w:val="004E0264"/>
    <w:rsid w:val="004E2D16"/>
    <w:rsid w:val="005036A2"/>
    <w:rsid w:val="005039FE"/>
    <w:rsid w:val="00516731"/>
    <w:rsid w:val="00517436"/>
    <w:rsid w:val="0052205F"/>
    <w:rsid w:val="0052563E"/>
    <w:rsid w:val="005264B6"/>
    <w:rsid w:val="005400EC"/>
    <w:rsid w:val="005456B6"/>
    <w:rsid w:val="00552D8A"/>
    <w:rsid w:val="00554D57"/>
    <w:rsid w:val="00556798"/>
    <w:rsid w:val="00561BB4"/>
    <w:rsid w:val="005643C9"/>
    <w:rsid w:val="005765FB"/>
    <w:rsid w:val="005802AE"/>
    <w:rsid w:val="00582156"/>
    <w:rsid w:val="005835CF"/>
    <w:rsid w:val="0058464B"/>
    <w:rsid w:val="0058523B"/>
    <w:rsid w:val="00590248"/>
    <w:rsid w:val="005909A2"/>
    <w:rsid w:val="005A2198"/>
    <w:rsid w:val="005A29B0"/>
    <w:rsid w:val="005B2C2D"/>
    <w:rsid w:val="005B3BE5"/>
    <w:rsid w:val="005B7879"/>
    <w:rsid w:val="005C1D08"/>
    <w:rsid w:val="005C685F"/>
    <w:rsid w:val="005D0853"/>
    <w:rsid w:val="005D737A"/>
    <w:rsid w:val="005D79DA"/>
    <w:rsid w:val="005E3C13"/>
    <w:rsid w:val="005E3FD8"/>
    <w:rsid w:val="005E48B3"/>
    <w:rsid w:val="005F1B02"/>
    <w:rsid w:val="00600BD2"/>
    <w:rsid w:val="00610644"/>
    <w:rsid w:val="0061411A"/>
    <w:rsid w:val="00615733"/>
    <w:rsid w:val="00620C48"/>
    <w:rsid w:val="006256A0"/>
    <w:rsid w:val="00631585"/>
    <w:rsid w:val="00642FD9"/>
    <w:rsid w:val="006440C7"/>
    <w:rsid w:val="00650A4D"/>
    <w:rsid w:val="00651FBE"/>
    <w:rsid w:val="006528C0"/>
    <w:rsid w:val="00654E7E"/>
    <w:rsid w:val="00661982"/>
    <w:rsid w:val="00663300"/>
    <w:rsid w:val="00663A00"/>
    <w:rsid w:val="00687834"/>
    <w:rsid w:val="0069243A"/>
    <w:rsid w:val="00695DC2"/>
    <w:rsid w:val="00696C61"/>
    <w:rsid w:val="006A10B7"/>
    <w:rsid w:val="006A1827"/>
    <w:rsid w:val="006B2872"/>
    <w:rsid w:val="006C6E14"/>
    <w:rsid w:val="006D0727"/>
    <w:rsid w:val="006D0F18"/>
    <w:rsid w:val="006D2B82"/>
    <w:rsid w:val="006E1056"/>
    <w:rsid w:val="006E3717"/>
    <w:rsid w:val="006E642C"/>
    <w:rsid w:val="006F0BD6"/>
    <w:rsid w:val="006F359C"/>
    <w:rsid w:val="006F6E2D"/>
    <w:rsid w:val="00714423"/>
    <w:rsid w:val="00715D35"/>
    <w:rsid w:val="00716A28"/>
    <w:rsid w:val="00716A50"/>
    <w:rsid w:val="00722059"/>
    <w:rsid w:val="00722B9F"/>
    <w:rsid w:val="00730057"/>
    <w:rsid w:val="00730605"/>
    <w:rsid w:val="00744BE2"/>
    <w:rsid w:val="00753A21"/>
    <w:rsid w:val="00754523"/>
    <w:rsid w:val="007637EA"/>
    <w:rsid w:val="00764ECA"/>
    <w:rsid w:val="00776C2C"/>
    <w:rsid w:val="007809C4"/>
    <w:rsid w:val="00785FA3"/>
    <w:rsid w:val="00795327"/>
    <w:rsid w:val="00797277"/>
    <w:rsid w:val="007B205D"/>
    <w:rsid w:val="007B4424"/>
    <w:rsid w:val="007C33C5"/>
    <w:rsid w:val="007C4A6D"/>
    <w:rsid w:val="007D07D2"/>
    <w:rsid w:val="007D3B2A"/>
    <w:rsid w:val="007E0175"/>
    <w:rsid w:val="007E510B"/>
    <w:rsid w:val="007F4B81"/>
    <w:rsid w:val="007F7106"/>
    <w:rsid w:val="00812AA7"/>
    <w:rsid w:val="0081560C"/>
    <w:rsid w:val="00816CF7"/>
    <w:rsid w:val="00821C11"/>
    <w:rsid w:val="00823DBC"/>
    <w:rsid w:val="00825272"/>
    <w:rsid w:val="008253C0"/>
    <w:rsid w:val="00833FB6"/>
    <w:rsid w:val="008341EC"/>
    <w:rsid w:val="00835E96"/>
    <w:rsid w:val="008362CB"/>
    <w:rsid w:val="00836D93"/>
    <w:rsid w:val="008422A9"/>
    <w:rsid w:val="00844CDD"/>
    <w:rsid w:val="00855F37"/>
    <w:rsid w:val="00857044"/>
    <w:rsid w:val="0086591F"/>
    <w:rsid w:val="008672E1"/>
    <w:rsid w:val="00871B7B"/>
    <w:rsid w:val="00884E7B"/>
    <w:rsid w:val="00886925"/>
    <w:rsid w:val="00890C54"/>
    <w:rsid w:val="0089477B"/>
    <w:rsid w:val="008A65F9"/>
    <w:rsid w:val="008C2E60"/>
    <w:rsid w:val="008C4A70"/>
    <w:rsid w:val="008C4DE5"/>
    <w:rsid w:val="008D0DAC"/>
    <w:rsid w:val="008D3B07"/>
    <w:rsid w:val="008D4BC5"/>
    <w:rsid w:val="008D6196"/>
    <w:rsid w:val="008E6223"/>
    <w:rsid w:val="008F753B"/>
    <w:rsid w:val="00921C50"/>
    <w:rsid w:val="00936EBE"/>
    <w:rsid w:val="009416A3"/>
    <w:rsid w:val="009426C5"/>
    <w:rsid w:val="00942ABA"/>
    <w:rsid w:val="009468EB"/>
    <w:rsid w:val="00951255"/>
    <w:rsid w:val="00952656"/>
    <w:rsid w:val="00953CF7"/>
    <w:rsid w:val="00960D14"/>
    <w:rsid w:val="00963DCC"/>
    <w:rsid w:val="0096552E"/>
    <w:rsid w:val="0097194E"/>
    <w:rsid w:val="00975E39"/>
    <w:rsid w:val="009822BD"/>
    <w:rsid w:val="009861E7"/>
    <w:rsid w:val="0099341F"/>
    <w:rsid w:val="009A7D59"/>
    <w:rsid w:val="009B0E7F"/>
    <w:rsid w:val="009B1688"/>
    <w:rsid w:val="009B605A"/>
    <w:rsid w:val="009C2CAC"/>
    <w:rsid w:val="009C3BB6"/>
    <w:rsid w:val="009C6AEC"/>
    <w:rsid w:val="009C6EE9"/>
    <w:rsid w:val="009C7285"/>
    <w:rsid w:val="009E4D23"/>
    <w:rsid w:val="009F575F"/>
    <w:rsid w:val="00A00562"/>
    <w:rsid w:val="00A029C9"/>
    <w:rsid w:val="00A0749D"/>
    <w:rsid w:val="00A11484"/>
    <w:rsid w:val="00A249BD"/>
    <w:rsid w:val="00A34B61"/>
    <w:rsid w:val="00A562EB"/>
    <w:rsid w:val="00A57F28"/>
    <w:rsid w:val="00A605C1"/>
    <w:rsid w:val="00A615FF"/>
    <w:rsid w:val="00A6190B"/>
    <w:rsid w:val="00A64B4B"/>
    <w:rsid w:val="00A76EAD"/>
    <w:rsid w:val="00A77BA8"/>
    <w:rsid w:val="00A87061"/>
    <w:rsid w:val="00A91094"/>
    <w:rsid w:val="00A93B1A"/>
    <w:rsid w:val="00A95D6D"/>
    <w:rsid w:val="00AA39B7"/>
    <w:rsid w:val="00AB6E6F"/>
    <w:rsid w:val="00AC747D"/>
    <w:rsid w:val="00AD4212"/>
    <w:rsid w:val="00AE74A5"/>
    <w:rsid w:val="00AF5E3C"/>
    <w:rsid w:val="00AF68E7"/>
    <w:rsid w:val="00B00C05"/>
    <w:rsid w:val="00B0638C"/>
    <w:rsid w:val="00B117EC"/>
    <w:rsid w:val="00B177E7"/>
    <w:rsid w:val="00B17916"/>
    <w:rsid w:val="00B20A6A"/>
    <w:rsid w:val="00B220C3"/>
    <w:rsid w:val="00B24AA3"/>
    <w:rsid w:val="00B30E9C"/>
    <w:rsid w:val="00B41CFE"/>
    <w:rsid w:val="00B4369E"/>
    <w:rsid w:val="00B47EAB"/>
    <w:rsid w:val="00B56AC2"/>
    <w:rsid w:val="00B642C7"/>
    <w:rsid w:val="00B64F77"/>
    <w:rsid w:val="00B70C46"/>
    <w:rsid w:val="00B8162D"/>
    <w:rsid w:val="00B846FC"/>
    <w:rsid w:val="00B848B6"/>
    <w:rsid w:val="00B84C76"/>
    <w:rsid w:val="00B87D4B"/>
    <w:rsid w:val="00B945FD"/>
    <w:rsid w:val="00B9586F"/>
    <w:rsid w:val="00BA3667"/>
    <w:rsid w:val="00BA41CD"/>
    <w:rsid w:val="00BA67C4"/>
    <w:rsid w:val="00BB2F55"/>
    <w:rsid w:val="00BB33EC"/>
    <w:rsid w:val="00BC142B"/>
    <w:rsid w:val="00BC5084"/>
    <w:rsid w:val="00BC5F60"/>
    <w:rsid w:val="00BC699E"/>
    <w:rsid w:val="00BD7138"/>
    <w:rsid w:val="00BE470C"/>
    <w:rsid w:val="00BF3DAF"/>
    <w:rsid w:val="00C0614E"/>
    <w:rsid w:val="00C07981"/>
    <w:rsid w:val="00C32147"/>
    <w:rsid w:val="00C415B2"/>
    <w:rsid w:val="00C46FCF"/>
    <w:rsid w:val="00C520BA"/>
    <w:rsid w:val="00C54F29"/>
    <w:rsid w:val="00C56738"/>
    <w:rsid w:val="00C57EF0"/>
    <w:rsid w:val="00C745D3"/>
    <w:rsid w:val="00C75AE5"/>
    <w:rsid w:val="00C91E22"/>
    <w:rsid w:val="00C931CA"/>
    <w:rsid w:val="00CA14A3"/>
    <w:rsid w:val="00CA4362"/>
    <w:rsid w:val="00CA43AC"/>
    <w:rsid w:val="00CB1776"/>
    <w:rsid w:val="00CB778D"/>
    <w:rsid w:val="00CC02C7"/>
    <w:rsid w:val="00CC0C9B"/>
    <w:rsid w:val="00CC4A15"/>
    <w:rsid w:val="00CC5594"/>
    <w:rsid w:val="00CD00B5"/>
    <w:rsid w:val="00CD0EF8"/>
    <w:rsid w:val="00CD1ADD"/>
    <w:rsid w:val="00CD334F"/>
    <w:rsid w:val="00CD4627"/>
    <w:rsid w:val="00CD4D24"/>
    <w:rsid w:val="00CD76DB"/>
    <w:rsid w:val="00CE3966"/>
    <w:rsid w:val="00CF2854"/>
    <w:rsid w:val="00D005A3"/>
    <w:rsid w:val="00D065BD"/>
    <w:rsid w:val="00D1141E"/>
    <w:rsid w:val="00D15871"/>
    <w:rsid w:val="00D26D36"/>
    <w:rsid w:val="00D3045B"/>
    <w:rsid w:val="00D44D9E"/>
    <w:rsid w:val="00D45C9C"/>
    <w:rsid w:val="00D547C2"/>
    <w:rsid w:val="00D57081"/>
    <w:rsid w:val="00D570DF"/>
    <w:rsid w:val="00D70065"/>
    <w:rsid w:val="00D80EA1"/>
    <w:rsid w:val="00DA40AC"/>
    <w:rsid w:val="00DB4A8C"/>
    <w:rsid w:val="00DB6CB1"/>
    <w:rsid w:val="00DB7639"/>
    <w:rsid w:val="00DB7ABC"/>
    <w:rsid w:val="00DD0BAD"/>
    <w:rsid w:val="00DD41DE"/>
    <w:rsid w:val="00DD52E0"/>
    <w:rsid w:val="00DD56AC"/>
    <w:rsid w:val="00DF3B50"/>
    <w:rsid w:val="00DF6BE5"/>
    <w:rsid w:val="00DF77AD"/>
    <w:rsid w:val="00E02466"/>
    <w:rsid w:val="00E066D5"/>
    <w:rsid w:val="00E07074"/>
    <w:rsid w:val="00E13FDA"/>
    <w:rsid w:val="00E2138E"/>
    <w:rsid w:val="00E2185F"/>
    <w:rsid w:val="00E259A6"/>
    <w:rsid w:val="00E26745"/>
    <w:rsid w:val="00E300DB"/>
    <w:rsid w:val="00E3764C"/>
    <w:rsid w:val="00E450AA"/>
    <w:rsid w:val="00E474B8"/>
    <w:rsid w:val="00E53CA8"/>
    <w:rsid w:val="00E64AAB"/>
    <w:rsid w:val="00E65556"/>
    <w:rsid w:val="00E76302"/>
    <w:rsid w:val="00E779EB"/>
    <w:rsid w:val="00E84FD6"/>
    <w:rsid w:val="00E86489"/>
    <w:rsid w:val="00E95A4D"/>
    <w:rsid w:val="00E9679A"/>
    <w:rsid w:val="00EA0400"/>
    <w:rsid w:val="00EA5BB3"/>
    <w:rsid w:val="00EB0E1D"/>
    <w:rsid w:val="00EC2DFD"/>
    <w:rsid w:val="00EC4CF7"/>
    <w:rsid w:val="00EC68A3"/>
    <w:rsid w:val="00EF0122"/>
    <w:rsid w:val="00EF263D"/>
    <w:rsid w:val="00F02EBA"/>
    <w:rsid w:val="00F03665"/>
    <w:rsid w:val="00F069F7"/>
    <w:rsid w:val="00F0798A"/>
    <w:rsid w:val="00F10FC9"/>
    <w:rsid w:val="00F20199"/>
    <w:rsid w:val="00F22137"/>
    <w:rsid w:val="00F3305E"/>
    <w:rsid w:val="00F47110"/>
    <w:rsid w:val="00F528AA"/>
    <w:rsid w:val="00F5396E"/>
    <w:rsid w:val="00F578B0"/>
    <w:rsid w:val="00F64158"/>
    <w:rsid w:val="00F64B92"/>
    <w:rsid w:val="00F71656"/>
    <w:rsid w:val="00F71E66"/>
    <w:rsid w:val="00F8490F"/>
    <w:rsid w:val="00F85E59"/>
    <w:rsid w:val="00F87A14"/>
    <w:rsid w:val="00F912ED"/>
    <w:rsid w:val="00F92760"/>
    <w:rsid w:val="00F92ED9"/>
    <w:rsid w:val="00F9484F"/>
    <w:rsid w:val="00FA0412"/>
    <w:rsid w:val="00FA42B1"/>
    <w:rsid w:val="00FA6F15"/>
    <w:rsid w:val="00FB1D04"/>
    <w:rsid w:val="00FB561E"/>
    <w:rsid w:val="00FB757A"/>
    <w:rsid w:val="00FC5A0D"/>
    <w:rsid w:val="00FC7A69"/>
    <w:rsid w:val="00FD0324"/>
    <w:rsid w:val="00FD7810"/>
    <w:rsid w:val="00FE3AA1"/>
    <w:rsid w:val="00FE3CB3"/>
    <w:rsid w:val="00FE5045"/>
    <w:rsid w:val="00FF0E20"/>
    <w:rsid w:val="1A6BEAEF"/>
    <w:rsid w:val="6F029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6A3"/>
    <w:pPr>
      <w:suppressAutoHyphens/>
      <w:spacing w:after="0" w:line="240" w:lineRule="auto"/>
    </w:pPr>
    <w:rPr>
      <w:rFonts w:ascii="Calibri" w:eastAsia="Calibri" w:hAnsi="Calibri" w:cs="Calibri"/>
      <w:color w:val="000000"/>
      <w:u w:color="000000"/>
    </w:rPr>
  </w:style>
  <w:style w:type="paragraph" w:styleId="Heading1">
    <w:name w:val="heading 1"/>
    <w:basedOn w:val="Normal"/>
    <w:next w:val="Normal"/>
    <w:link w:val="Heading1Char"/>
    <w:uiPriority w:val="9"/>
    <w:qFormat/>
    <w:rsid w:val="009416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A3"/>
    <w:rPr>
      <w:rFonts w:asciiTheme="majorHAnsi" w:eastAsiaTheme="majorEastAsia" w:hAnsiTheme="majorHAnsi" w:cstheme="majorBidi"/>
      <w:b/>
      <w:bCs/>
      <w:color w:val="365F91" w:themeColor="accent1" w:themeShade="BF"/>
      <w:sz w:val="28"/>
      <w:szCs w:val="28"/>
      <w:u w:color="000000"/>
    </w:rPr>
  </w:style>
  <w:style w:type="paragraph" w:styleId="TOCHeading">
    <w:name w:val="TOC Heading"/>
    <w:next w:val="Normal"/>
    <w:autoRedefine/>
    <w:uiPriority w:val="39"/>
    <w:qFormat/>
    <w:rsid w:val="009416A3"/>
    <w:pPr>
      <w:keepNext/>
      <w:suppressAutoHyphens/>
      <w:spacing w:before="240" w:after="60" w:line="240" w:lineRule="auto"/>
    </w:pPr>
    <w:rPr>
      <w:rFonts w:ascii="Cambria" w:eastAsia="Cambria" w:hAnsi="Cambria" w:cs="Cambria"/>
      <w:b/>
      <w:bCs/>
      <w:color w:val="000000"/>
      <w:kern w:val="32"/>
      <w:sz w:val="32"/>
      <w:szCs w:val="32"/>
      <w:u w:color="000000"/>
    </w:rPr>
  </w:style>
  <w:style w:type="paragraph" w:styleId="TOC1">
    <w:name w:val="toc 1"/>
    <w:basedOn w:val="Normal"/>
    <w:next w:val="Normal"/>
    <w:autoRedefine/>
    <w:uiPriority w:val="39"/>
    <w:qFormat/>
    <w:rsid w:val="009416A3"/>
  </w:style>
  <w:style w:type="paragraph" w:styleId="TOC2">
    <w:name w:val="toc 2"/>
    <w:basedOn w:val="Normal"/>
    <w:next w:val="Normal"/>
    <w:autoRedefine/>
    <w:uiPriority w:val="39"/>
    <w:qFormat/>
    <w:rsid w:val="009416A3"/>
    <w:pPr>
      <w:ind w:left="220"/>
    </w:pPr>
  </w:style>
  <w:style w:type="paragraph" w:customStyle="1" w:styleId="Heading11">
    <w:name w:val="Heading 11"/>
    <w:next w:val="Normal"/>
    <w:qFormat/>
    <w:rsid w:val="00017FF9"/>
    <w:pPr>
      <w:keepNext/>
      <w:suppressAutoHyphens/>
      <w:spacing w:after="240" w:line="240" w:lineRule="auto"/>
      <w:ind w:left="432" w:hanging="432"/>
      <w:outlineLvl w:val="0"/>
    </w:pPr>
    <w:rPr>
      <w:rFonts w:ascii="Helvetica" w:eastAsia="Helvetica" w:hAnsi="Helvetica" w:cs="Helvetica"/>
      <w:b/>
      <w:bCs/>
      <w:color w:val="FF6600"/>
      <w:sz w:val="36"/>
      <w:szCs w:val="36"/>
      <w:u w:color="FF6600"/>
    </w:rPr>
  </w:style>
  <w:style w:type="paragraph" w:customStyle="1" w:styleId="Heading21">
    <w:name w:val="Heading 21"/>
    <w:next w:val="Normal"/>
    <w:autoRedefine/>
    <w:qFormat/>
    <w:rsid w:val="00017FF9"/>
    <w:pPr>
      <w:keepNext/>
      <w:suppressAutoHyphens/>
      <w:spacing w:after="240" w:line="240" w:lineRule="auto"/>
      <w:ind w:left="576" w:hanging="576"/>
      <w:outlineLvl w:val="1"/>
    </w:pPr>
    <w:rPr>
      <w:rFonts w:ascii="Helvetica" w:eastAsia="Helvetica" w:hAnsi="Helvetica" w:cs="Helvetica"/>
      <w:b/>
      <w:bCs/>
      <w:color w:val="000000"/>
      <w:sz w:val="32"/>
      <w:szCs w:val="32"/>
      <w:u w:color="000000"/>
    </w:rPr>
  </w:style>
  <w:style w:type="paragraph" w:styleId="ListParagraph">
    <w:name w:val="List Paragraph"/>
    <w:basedOn w:val="Normal"/>
    <w:qFormat/>
    <w:rsid w:val="00CF2854"/>
    <w:pPr>
      <w:ind w:left="720"/>
      <w:contextualSpacing/>
    </w:pPr>
  </w:style>
  <w:style w:type="paragraph" w:customStyle="1" w:styleId="BodyText1">
    <w:name w:val="Body Text1"/>
    <w:rsid w:val="00CF2854"/>
    <w:pPr>
      <w:suppressAutoHyphens/>
      <w:spacing w:after="120" w:line="240" w:lineRule="auto"/>
    </w:pPr>
    <w:rPr>
      <w:rFonts w:ascii="Calibri" w:eastAsia="Calibri" w:hAnsi="Calibri" w:cs="Calibri"/>
      <w:color w:val="000000"/>
      <w:u w:color="000000"/>
    </w:rPr>
  </w:style>
  <w:style w:type="numbering" w:customStyle="1" w:styleId="ImportedStyle21">
    <w:name w:val="Imported Style 21"/>
    <w:rsid w:val="00615733"/>
    <w:pPr>
      <w:numPr>
        <w:numId w:val="5"/>
      </w:numPr>
    </w:pPr>
  </w:style>
  <w:style w:type="numbering" w:customStyle="1" w:styleId="ImportedStyle20">
    <w:name w:val="Imported Style 20"/>
    <w:autoRedefine/>
    <w:rsid w:val="00744BE2"/>
    <w:pPr>
      <w:numPr>
        <w:numId w:val="7"/>
      </w:numPr>
    </w:pPr>
  </w:style>
  <w:style w:type="paragraph" w:styleId="TOC3">
    <w:name w:val="toc 3"/>
    <w:basedOn w:val="Normal"/>
    <w:next w:val="Normal"/>
    <w:autoRedefine/>
    <w:uiPriority w:val="39"/>
    <w:semiHidden/>
    <w:unhideWhenUsed/>
    <w:qFormat/>
    <w:rsid w:val="00480231"/>
    <w:pPr>
      <w:suppressAutoHyphens w:val="0"/>
      <w:spacing w:after="100" w:line="276" w:lineRule="auto"/>
      <w:ind w:left="440"/>
    </w:pPr>
    <w:rPr>
      <w:rFonts w:asciiTheme="minorHAnsi" w:eastAsiaTheme="minorEastAsia" w:hAnsiTheme="minorHAnsi" w:cstheme="minorBidi"/>
      <w:color w:val="auto"/>
      <w:lang w:eastAsia="ja-JP"/>
    </w:rPr>
  </w:style>
  <w:style w:type="paragraph" w:styleId="BalloonText">
    <w:name w:val="Balloon Text"/>
    <w:basedOn w:val="Normal"/>
    <w:link w:val="BalloonTextChar"/>
    <w:uiPriority w:val="99"/>
    <w:semiHidden/>
    <w:unhideWhenUsed/>
    <w:rsid w:val="00480231"/>
    <w:rPr>
      <w:rFonts w:ascii="Tahoma" w:hAnsi="Tahoma" w:cs="Tahoma"/>
      <w:sz w:val="16"/>
      <w:szCs w:val="16"/>
    </w:rPr>
  </w:style>
  <w:style w:type="character" w:customStyle="1" w:styleId="BalloonTextChar">
    <w:name w:val="Balloon Text Char"/>
    <w:basedOn w:val="DefaultParagraphFont"/>
    <w:link w:val="BalloonText"/>
    <w:uiPriority w:val="99"/>
    <w:semiHidden/>
    <w:rsid w:val="00480231"/>
    <w:rPr>
      <w:rFonts w:ascii="Tahoma" w:eastAsia="Calibri" w:hAnsi="Tahoma" w:cs="Tahoma"/>
      <w:color w:val="000000"/>
      <w:sz w:val="16"/>
      <w:szCs w:val="16"/>
      <w:u w:color="000000"/>
    </w:rPr>
  </w:style>
  <w:style w:type="character" w:styleId="Hyperlink">
    <w:name w:val="Hyperlink"/>
    <w:basedOn w:val="DefaultParagraphFont"/>
    <w:uiPriority w:val="99"/>
    <w:unhideWhenUsed/>
    <w:rsid w:val="00480231"/>
    <w:rPr>
      <w:color w:val="0000FF" w:themeColor="hyperlink"/>
      <w:u w:val="single"/>
    </w:rPr>
  </w:style>
  <w:style w:type="paragraph" w:customStyle="1" w:styleId="Default">
    <w:name w:val="Default"/>
    <w:rsid w:val="00AD4212"/>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u w:color="000000"/>
      <w:bdr w:val="nil"/>
    </w:rPr>
  </w:style>
  <w:style w:type="numbering" w:customStyle="1" w:styleId="ImportedStyle1">
    <w:name w:val="Imported Style 1"/>
    <w:rsid w:val="00AD4212"/>
    <w:pPr>
      <w:numPr>
        <w:numId w:val="11"/>
      </w:numPr>
    </w:pPr>
  </w:style>
  <w:style w:type="paragraph" w:styleId="NoSpacing">
    <w:name w:val="No Spacing"/>
    <w:uiPriority w:val="1"/>
    <w:qFormat/>
    <w:rsid w:val="003A15F7"/>
    <w:pPr>
      <w:suppressAutoHyphens/>
      <w:spacing w:after="0" w:line="240" w:lineRule="auto"/>
    </w:pPr>
    <w:rPr>
      <w:rFonts w:ascii="Calibri" w:eastAsia="Calibri" w:hAnsi="Calibri" w:cs="Calibri"/>
      <w:color w:val="000000"/>
      <w:u w:color="000000"/>
    </w:rPr>
  </w:style>
  <w:style w:type="paragraph" w:customStyle="1" w:styleId="BodyA">
    <w:name w:val="Body A"/>
    <w:rsid w:val="00BF3DA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numbering" w:customStyle="1" w:styleId="Numbered">
    <w:name w:val="Numbered"/>
    <w:rsid w:val="00BF3DA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6A3"/>
    <w:pPr>
      <w:suppressAutoHyphens/>
      <w:spacing w:after="0" w:line="240" w:lineRule="auto"/>
    </w:pPr>
    <w:rPr>
      <w:rFonts w:ascii="Calibri" w:eastAsia="Calibri" w:hAnsi="Calibri" w:cs="Calibri"/>
      <w:color w:val="000000"/>
      <w:u w:color="000000"/>
    </w:rPr>
  </w:style>
  <w:style w:type="paragraph" w:styleId="Heading1">
    <w:name w:val="heading 1"/>
    <w:basedOn w:val="Normal"/>
    <w:next w:val="Normal"/>
    <w:link w:val="Heading1Char"/>
    <w:uiPriority w:val="9"/>
    <w:qFormat/>
    <w:rsid w:val="009416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A3"/>
    <w:rPr>
      <w:rFonts w:asciiTheme="majorHAnsi" w:eastAsiaTheme="majorEastAsia" w:hAnsiTheme="majorHAnsi" w:cstheme="majorBidi"/>
      <w:b/>
      <w:bCs/>
      <w:color w:val="365F91" w:themeColor="accent1" w:themeShade="BF"/>
      <w:sz w:val="28"/>
      <w:szCs w:val="28"/>
      <w:u w:color="000000"/>
    </w:rPr>
  </w:style>
  <w:style w:type="paragraph" w:styleId="TOCHeading">
    <w:name w:val="TOC Heading"/>
    <w:next w:val="Normal"/>
    <w:autoRedefine/>
    <w:uiPriority w:val="39"/>
    <w:qFormat/>
    <w:rsid w:val="009416A3"/>
    <w:pPr>
      <w:keepNext/>
      <w:suppressAutoHyphens/>
      <w:spacing w:before="240" w:after="60" w:line="240" w:lineRule="auto"/>
    </w:pPr>
    <w:rPr>
      <w:rFonts w:ascii="Cambria" w:eastAsia="Cambria" w:hAnsi="Cambria" w:cs="Cambria"/>
      <w:b/>
      <w:bCs/>
      <w:color w:val="000000"/>
      <w:kern w:val="32"/>
      <w:sz w:val="32"/>
      <w:szCs w:val="32"/>
      <w:u w:color="000000"/>
    </w:rPr>
  </w:style>
  <w:style w:type="paragraph" w:styleId="TOC1">
    <w:name w:val="toc 1"/>
    <w:basedOn w:val="Normal"/>
    <w:next w:val="Normal"/>
    <w:autoRedefine/>
    <w:uiPriority w:val="39"/>
    <w:qFormat/>
    <w:rsid w:val="009416A3"/>
  </w:style>
  <w:style w:type="paragraph" w:styleId="TOC2">
    <w:name w:val="toc 2"/>
    <w:basedOn w:val="Normal"/>
    <w:next w:val="Normal"/>
    <w:autoRedefine/>
    <w:uiPriority w:val="39"/>
    <w:qFormat/>
    <w:rsid w:val="009416A3"/>
    <w:pPr>
      <w:ind w:left="220"/>
    </w:pPr>
  </w:style>
  <w:style w:type="paragraph" w:customStyle="1" w:styleId="Heading11">
    <w:name w:val="Heading 11"/>
    <w:next w:val="Normal"/>
    <w:qFormat/>
    <w:rsid w:val="00017FF9"/>
    <w:pPr>
      <w:keepNext/>
      <w:suppressAutoHyphens/>
      <w:spacing w:after="240" w:line="240" w:lineRule="auto"/>
      <w:ind w:left="432" w:hanging="432"/>
      <w:outlineLvl w:val="0"/>
    </w:pPr>
    <w:rPr>
      <w:rFonts w:ascii="Helvetica" w:eastAsia="Helvetica" w:hAnsi="Helvetica" w:cs="Helvetica"/>
      <w:b/>
      <w:bCs/>
      <w:color w:val="FF6600"/>
      <w:sz w:val="36"/>
      <w:szCs w:val="36"/>
      <w:u w:color="FF6600"/>
    </w:rPr>
  </w:style>
  <w:style w:type="paragraph" w:customStyle="1" w:styleId="Heading21">
    <w:name w:val="Heading 21"/>
    <w:next w:val="Normal"/>
    <w:autoRedefine/>
    <w:qFormat/>
    <w:rsid w:val="00017FF9"/>
    <w:pPr>
      <w:keepNext/>
      <w:suppressAutoHyphens/>
      <w:spacing w:after="240" w:line="240" w:lineRule="auto"/>
      <w:ind w:left="576" w:hanging="576"/>
      <w:outlineLvl w:val="1"/>
    </w:pPr>
    <w:rPr>
      <w:rFonts w:ascii="Helvetica" w:eastAsia="Helvetica" w:hAnsi="Helvetica" w:cs="Helvetica"/>
      <w:b/>
      <w:bCs/>
      <w:color w:val="000000"/>
      <w:sz w:val="32"/>
      <w:szCs w:val="32"/>
      <w:u w:color="000000"/>
    </w:rPr>
  </w:style>
  <w:style w:type="paragraph" w:styleId="ListParagraph">
    <w:name w:val="List Paragraph"/>
    <w:basedOn w:val="Normal"/>
    <w:qFormat/>
    <w:rsid w:val="00CF2854"/>
    <w:pPr>
      <w:ind w:left="720"/>
      <w:contextualSpacing/>
    </w:pPr>
  </w:style>
  <w:style w:type="paragraph" w:customStyle="1" w:styleId="BodyText1">
    <w:name w:val="Body Text1"/>
    <w:rsid w:val="00CF2854"/>
    <w:pPr>
      <w:suppressAutoHyphens/>
      <w:spacing w:after="120" w:line="240" w:lineRule="auto"/>
    </w:pPr>
    <w:rPr>
      <w:rFonts w:ascii="Calibri" w:eastAsia="Calibri" w:hAnsi="Calibri" w:cs="Calibri"/>
      <w:color w:val="000000"/>
      <w:u w:color="000000"/>
    </w:rPr>
  </w:style>
  <w:style w:type="numbering" w:customStyle="1" w:styleId="ImportedStyle21">
    <w:name w:val="Imported Style 21"/>
    <w:rsid w:val="00615733"/>
    <w:pPr>
      <w:numPr>
        <w:numId w:val="3"/>
      </w:numPr>
    </w:pPr>
  </w:style>
  <w:style w:type="numbering" w:customStyle="1" w:styleId="ImportedStyle20">
    <w:name w:val="Imported Style 20"/>
    <w:autoRedefine/>
    <w:rsid w:val="00744BE2"/>
    <w:pPr>
      <w:numPr>
        <w:numId w:val="5"/>
      </w:numPr>
    </w:pPr>
  </w:style>
  <w:style w:type="paragraph" w:styleId="TOC3">
    <w:name w:val="toc 3"/>
    <w:basedOn w:val="Normal"/>
    <w:next w:val="Normal"/>
    <w:autoRedefine/>
    <w:uiPriority w:val="39"/>
    <w:semiHidden/>
    <w:unhideWhenUsed/>
    <w:qFormat/>
    <w:rsid w:val="00480231"/>
    <w:pPr>
      <w:suppressAutoHyphens w:val="0"/>
      <w:spacing w:after="100" w:line="276" w:lineRule="auto"/>
      <w:ind w:left="440"/>
    </w:pPr>
    <w:rPr>
      <w:rFonts w:asciiTheme="minorHAnsi" w:eastAsiaTheme="minorEastAsia" w:hAnsiTheme="minorHAnsi" w:cstheme="minorBidi"/>
      <w:color w:val="auto"/>
      <w:lang w:eastAsia="ja-JP"/>
    </w:rPr>
  </w:style>
  <w:style w:type="paragraph" w:styleId="BalloonText">
    <w:name w:val="Balloon Text"/>
    <w:basedOn w:val="Normal"/>
    <w:link w:val="BalloonTextChar"/>
    <w:uiPriority w:val="99"/>
    <w:semiHidden/>
    <w:unhideWhenUsed/>
    <w:rsid w:val="00480231"/>
    <w:rPr>
      <w:rFonts w:ascii="Tahoma" w:hAnsi="Tahoma" w:cs="Tahoma"/>
      <w:sz w:val="16"/>
      <w:szCs w:val="16"/>
    </w:rPr>
  </w:style>
  <w:style w:type="character" w:customStyle="1" w:styleId="BalloonTextChar">
    <w:name w:val="Balloon Text Char"/>
    <w:basedOn w:val="DefaultParagraphFont"/>
    <w:link w:val="BalloonText"/>
    <w:uiPriority w:val="99"/>
    <w:semiHidden/>
    <w:rsid w:val="00480231"/>
    <w:rPr>
      <w:rFonts w:ascii="Tahoma" w:eastAsia="Calibri" w:hAnsi="Tahoma" w:cs="Tahoma"/>
      <w:color w:val="000000"/>
      <w:sz w:val="16"/>
      <w:szCs w:val="16"/>
      <w:u w:color="000000"/>
    </w:rPr>
  </w:style>
  <w:style w:type="character" w:styleId="Hyperlink">
    <w:name w:val="Hyperlink"/>
    <w:basedOn w:val="DefaultParagraphFont"/>
    <w:uiPriority w:val="99"/>
    <w:unhideWhenUsed/>
    <w:rsid w:val="00480231"/>
    <w:rPr>
      <w:color w:val="0000FF" w:themeColor="hyperlink"/>
      <w:u w:val="single"/>
    </w:rPr>
  </w:style>
  <w:style w:type="paragraph" w:customStyle="1" w:styleId="Default">
    <w:name w:val="Default"/>
    <w:rsid w:val="00AD4212"/>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u w:color="000000"/>
      <w:bdr w:val="nil"/>
      <w14:textOutline w14:w="12700" w14:cap="flat" w14:cmpd="sng" w14:algn="ctr">
        <w14:noFill/>
        <w14:prstDash w14:val="solid"/>
        <w14:miter w14:lim="400000"/>
      </w14:textOutline>
    </w:rPr>
  </w:style>
  <w:style w:type="numbering" w:customStyle="1" w:styleId="ImportedStyle1">
    <w:name w:val="Imported Style 1"/>
    <w:rsid w:val="00AD4212"/>
    <w:pPr>
      <w:numPr>
        <w:numId w:val="9"/>
      </w:numPr>
    </w:pPr>
  </w:style>
  <w:style w:type="paragraph" w:styleId="NoSpacing">
    <w:name w:val="No Spacing"/>
    <w:uiPriority w:val="1"/>
    <w:qFormat/>
    <w:rsid w:val="003A15F7"/>
    <w:pPr>
      <w:suppressAutoHyphens/>
      <w:spacing w:after="0" w:line="240" w:lineRule="auto"/>
    </w:pPr>
    <w:rPr>
      <w:rFonts w:ascii="Calibri" w:eastAsia="Calibri" w:hAnsi="Calibri" w:cs="Calibri"/>
      <w:color w:val="000000"/>
      <w:u w:color="000000"/>
    </w:rPr>
  </w:style>
  <w:style w:type="paragraph" w:customStyle="1" w:styleId="BodyA">
    <w:name w:val="Body A"/>
    <w:rsid w:val="00BF3DA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14:textOutline w14:w="12700" w14:cap="flat" w14:cmpd="sng" w14:algn="ctr">
        <w14:noFill/>
        <w14:prstDash w14:val="solid"/>
        <w14:miter w14:lim="400000"/>
      </w14:textOutline>
    </w:rPr>
  </w:style>
  <w:style w:type="numbering" w:customStyle="1" w:styleId="Numbered">
    <w:name w:val="Numbered"/>
    <w:rsid w:val="00BF3DAF"/>
    <w:pPr>
      <w:numPr>
        <w:numId w:val="13"/>
      </w:numPr>
    </w:pPr>
  </w:style>
</w:styles>
</file>

<file path=word/webSettings.xml><?xml version="1.0" encoding="utf-8"?>
<w:webSettings xmlns:r="http://schemas.openxmlformats.org/officeDocument/2006/relationships" xmlns:w="http://schemas.openxmlformats.org/wordprocessingml/2006/main">
  <w:divs>
    <w:div w:id="87629283">
      <w:bodyDiv w:val="1"/>
      <w:marLeft w:val="0"/>
      <w:marRight w:val="0"/>
      <w:marTop w:val="0"/>
      <w:marBottom w:val="0"/>
      <w:divBdr>
        <w:top w:val="none" w:sz="0" w:space="0" w:color="auto"/>
        <w:left w:val="none" w:sz="0" w:space="0" w:color="auto"/>
        <w:bottom w:val="none" w:sz="0" w:space="0" w:color="auto"/>
        <w:right w:val="none" w:sz="0" w:space="0" w:color="auto"/>
      </w:divBdr>
    </w:div>
    <w:div w:id="177157112">
      <w:bodyDiv w:val="1"/>
      <w:marLeft w:val="0"/>
      <w:marRight w:val="0"/>
      <w:marTop w:val="0"/>
      <w:marBottom w:val="0"/>
      <w:divBdr>
        <w:top w:val="none" w:sz="0" w:space="0" w:color="auto"/>
        <w:left w:val="none" w:sz="0" w:space="0" w:color="auto"/>
        <w:bottom w:val="none" w:sz="0" w:space="0" w:color="auto"/>
        <w:right w:val="none" w:sz="0" w:space="0" w:color="auto"/>
      </w:divBdr>
    </w:div>
    <w:div w:id="500120786">
      <w:bodyDiv w:val="1"/>
      <w:marLeft w:val="0"/>
      <w:marRight w:val="0"/>
      <w:marTop w:val="0"/>
      <w:marBottom w:val="0"/>
      <w:divBdr>
        <w:top w:val="none" w:sz="0" w:space="0" w:color="auto"/>
        <w:left w:val="none" w:sz="0" w:space="0" w:color="auto"/>
        <w:bottom w:val="none" w:sz="0" w:space="0" w:color="auto"/>
        <w:right w:val="none" w:sz="0" w:space="0" w:color="auto"/>
      </w:divBdr>
    </w:div>
    <w:div w:id="744179678">
      <w:bodyDiv w:val="1"/>
      <w:marLeft w:val="0"/>
      <w:marRight w:val="0"/>
      <w:marTop w:val="0"/>
      <w:marBottom w:val="0"/>
      <w:divBdr>
        <w:top w:val="none" w:sz="0" w:space="0" w:color="auto"/>
        <w:left w:val="none" w:sz="0" w:space="0" w:color="auto"/>
        <w:bottom w:val="none" w:sz="0" w:space="0" w:color="auto"/>
        <w:right w:val="none" w:sz="0" w:space="0" w:color="auto"/>
      </w:divBdr>
    </w:div>
    <w:div w:id="1254507064">
      <w:bodyDiv w:val="1"/>
      <w:marLeft w:val="0"/>
      <w:marRight w:val="0"/>
      <w:marTop w:val="0"/>
      <w:marBottom w:val="0"/>
      <w:divBdr>
        <w:top w:val="none" w:sz="0" w:space="0" w:color="auto"/>
        <w:left w:val="none" w:sz="0" w:space="0" w:color="auto"/>
        <w:bottom w:val="none" w:sz="0" w:space="0" w:color="auto"/>
        <w:right w:val="none" w:sz="0" w:space="0" w:color="auto"/>
      </w:divBdr>
    </w:div>
    <w:div w:id="1327242345">
      <w:bodyDiv w:val="1"/>
      <w:marLeft w:val="0"/>
      <w:marRight w:val="0"/>
      <w:marTop w:val="0"/>
      <w:marBottom w:val="0"/>
      <w:divBdr>
        <w:top w:val="none" w:sz="0" w:space="0" w:color="auto"/>
        <w:left w:val="none" w:sz="0" w:space="0" w:color="auto"/>
        <w:bottom w:val="none" w:sz="0" w:space="0" w:color="auto"/>
        <w:right w:val="none" w:sz="0" w:space="0" w:color="auto"/>
      </w:divBdr>
    </w:div>
    <w:div w:id="1411847502">
      <w:bodyDiv w:val="1"/>
      <w:marLeft w:val="0"/>
      <w:marRight w:val="0"/>
      <w:marTop w:val="0"/>
      <w:marBottom w:val="0"/>
      <w:divBdr>
        <w:top w:val="none" w:sz="0" w:space="0" w:color="auto"/>
        <w:left w:val="none" w:sz="0" w:space="0" w:color="auto"/>
        <w:bottom w:val="none" w:sz="0" w:space="0" w:color="auto"/>
        <w:right w:val="none" w:sz="0" w:space="0" w:color="auto"/>
      </w:divBdr>
    </w:div>
    <w:div w:id="1425882312">
      <w:bodyDiv w:val="1"/>
      <w:marLeft w:val="0"/>
      <w:marRight w:val="0"/>
      <w:marTop w:val="0"/>
      <w:marBottom w:val="0"/>
      <w:divBdr>
        <w:top w:val="none" w:sz="0" w:space="0" w:color="auto"/>
        <w:left w:val="none" w:sz="0" w:space="0" w:color="auto"/>
        <w:bottom w:val="none" w:sz="0" w:space="0" w:color="auto"/>
        <w:right w:val="none" w:sz="0" w:space="0" w:color="auto"/>
      </w:divBdr>
    </w:div>
    <w:div w:id="1491022679">
      <w:bodyDiv w:val="1"/>
      <w:marLeft w:val="0"/>
      <w:marRight w:val="0"/>
      <w:marTop w:val="0"/>
      <w:marBottom w:val="0"/>
      <w:divBdr>
        <w:top w:val="none" w:sz="0" w:space="0" w:color="auto"/>
        <w:left w:val="none" w:sz="0" w:space="0" w:color="auto"/>
        <w:bottom w:val="none" w:sz="0" w:space="0" w:color="auto"/>
        <w:right w:val="none" w:sz="0" w:space="0" w:color="auto"/>
      </w:divBdr>
    </w:div>
    <w:div w:id="1528130900">
      <w:bodyDiv w:val="1"/>
      <w:marLeft w:val="0"/>
      <w:marRight w:val="0"/>
      <w:marTop w:val="0"/>
      <w:marBottom w:val="0"/>
      <w:divBdr>
        <w:top w:val="none" w:sz="0" w:space="0" w:color="auto"/>
        <w:left w:val="none" w:sz="0" w:space="0" w:color="auto"/>
        <w:bottom w:val="none" w:sz="0" w:space="0" w:color="auto"/>
        <w:right w:val="none" w:sz="0" w:space="0" w:color="auto"/>
      </w:divBdr>
    </w:div>
    <w:div w:id="1588223223">
      <w:bodyDiv w:val="1"/>
      <w:marLeft w:val="0"/>
      <w:marRight w:val="0"/>
      <w:marTop w:val="0"/>
      <w:marBottom w:val="0"/>
      <w:divBdr>
        <w:top w:val="none" w:sz="0" w:space="0" w:color="auto"/>
        <w:left w:val="none" w:sz="0" w:space="0" w:color="auto"/>
        <w:bottom w:val="none" w:sz="0" w:space="0" w:color="auto"/>
        <w:right w:val="none" w:sz="0" w:space="0" w:color="auto"/>
      </w:divBdr>
    </w:div>
    <w:div w:id="1639339716">
      <w:bodyDiv w:val="1"/>
      <w:marLeft w:val="0"/>
      <w:marRight w:val="0"/>
      <w:marTop w:val="0"/>
      <w:marBottom w:val="0"/>
      <w:divBdr>
        <w:top w:val="none" w:sz="0" w:space="0" w:color="auto"/>
        <w:left w:val="none" w:sz="0" w:space="0" w:color="auto"/>
        <w:bottom w:val="none" w:sz="0" w:space="0" w:color="auto"/>
        <w:right w:val="none" w:sz="0" w:space="0" w:color="auto"/>
      </w:divBdr>
    </w:div>
    <w:div w:id="1853520821">
      <w:bodyDiv w:val="1"/>
      <w:marLeft w:val="0"/>
      <w:marRight w:val="0"/>
      <w:marTop w:val="0"/>
      <w:marBottom w:val="0"/>
      <w:divBdr>
        <w:top w:val="none" w:sz="0" w:space="0" w:color="auto"/>
        <w:left w:val="none" w:sz="0" w:space="0" w:color="auto"/>
        <w:bottom w:val="none" w:sz="0" w:space="0" w:color="auto"/>
        <w:right w:val="none" w:sz="0" w:space="0" w:color="auto"/>
      </w:divBdr>
    </w:div>
    <w:div w:id="1869903370">
      <w:bodyDiv w:val="1"/>
      <w:marLeft w:val="0"/>
      <w:marRight w:val="0"/>
      <w:marTop w:val="0"/>
      <w:marBottom w:val="0"/>
      <w:divBdr>
        <w:top w:val="none" w:sz="0" w:space="0" w:color="auto"/>
        <w:left w:val="none" w:sz="0" w:space="0" w:color="auto"/>
        <w:bottom w:val="none" w:sz="0" w:space="0" w:color="auto"/>
        <w:right w:val="none" w:sz="0" w:space="0" w:color="auto"/>
      </w:divBdr>
    </w:div>
    <w:div w:id="1875996602">
      <w:bodyDiv w:val="1"/>
      <w:marLeft w:val="0"/>
      <w:marRight w:val="0"/>
      <w:marTop w:val="0"/>
      <w:marBottom w:val="0"/>
      <w:divBdr>
        <w:top w:val="none" w:sz="0" w:space="0" w:color="auto"/>
        <w:left w:val="none" w:sz="0" w:space="0" w:color="auto"/>
        <w:bottom w:val="none" w:sz="0" w:space="0" w:color="auto"/>
        <w:right w:val="none" w:sz="0" w:space="0" w:color="auto"/>
      </w:divBdr>
    </w:div>
    <w:div w:id="1881895470">
      <w:bodyDiv w:val="1"/>
      <w:marLeft w:val="0"/>
      <w:marRight w:val="0"/>
      <w:marTop w:val="0"/>
      <w:marBottom w:val="0"/>
      <w:divBdr>
        <w:top w:val="none" w:sz="0" w:space="0" w:color="auto"/>
        <w:left w:val="none" w:sz="0" w:space="0" w:color="auto"/>
        <w:bottom w:val="none" w:sz="0" w:space="0" w:color="auto"/>
        <w:right w:val="none" w:sz="0" w:space="0" w:color="auto"/>
      </w:divBdr>
    </w:div>
    <w:div w:id="196368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6AFB8-F8E4-4DBF-8F5E-B1229187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29</Pages>
  <Words>7634</Words>
  <Characters>43517</Characters>
  <Application>Microsoft Office Word</Application>
  <DocSecurity>0</DocSecurity>
  <Lines>362</Lines>
  <Paragraphs>102</Paragraphs>
  <ScaleCrop>false</ScaleCrop>
  <Company/>
  <LinksUpToDate>false</LinksUpToDate>
  <CharactersWithSpaces>51049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Parwani</dc:creator>
  <cp:lastModifiedBy>Windows User</cp:lastModifiedBy>
  <cp:revision>895</cp:revision>
  <dcterms:created xsi:type="dcterms:W3CDTF">2021-04-19T08:19:00Z</dcterms:created>
  <dcterms:modified xsi:type="dcterms:W3CDTF">2021-04-30T11:12:00Z</dcterms:modified>
</cp:coreProperties>
</file>